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50" w:rsidRDefault="006C42C2" w:rsidP="0025552A">
      <w:pPr>
        <w:spacing w:line="264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-229235</wp:posOffset>
                </wp:positionH>
                <wp:positionV relativeFrom="paragraph">
                  <wp:posOffset>1990725</wp:posOffset>
                </wp:positionV>
                <wp:extent cx="6753225" cy="2423795"/>
                <wp:effectExtent l="0" t="0" r="0" b="0"/>
                <wp:wrapThrough wrapText="bothSides">
                  <wp:wrapPolygon edited="0">
                    <wp:start x="122" y="0"/>
                    <wp:lineTo x="122" y="21391"/>
                    <wp:lineTo x="21387" y="21391"/>
                    <wp:lineTo x="21387" y="0"/>
                    <wp:lineTo x="122" y="0"/>
                  </wp:wrapPolygon>
                </wp:wrapThrough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225" cy="242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1F497D"/>
                                <w:sz w:val="28"/>
                              </w:rPr>
                              <w:alias w:val="Subtitle"/>
                              <w:tag w:val="Subtitle"/>
                              <w:id w:val="754556675"/>
                              <w:text/>
                            </w:sdtPr>
                            <w:sdtEndPr/>
                            <w:sdtContent>
                              <w:p w:rsidR="00322ACA" w:rsidRPr="00016F8C" w:rsidRDefault="007B6185" w:rsidP="00F2187E">
                                <w:pPr>
                                  <w:pStyle w:val="Caption"/>
                                  <w:rPr>
                                    <w:noProof/>
                                    <w:sz w:val="48"/>
                                    <w:szCs w:val="36"/>
                                  </w:rPr>
                                </w:pPr>
                                <w:r>
                                  <w:rPr>
                                    <w:color w:val="1F497D"/>
                                    <w:sz w:val="28"/>
                                  </w:rPr>
                                  <w:t>Test Plan</w:t>
                                </w:r>
                                <w:r w:rsidR="00522F74" w:rsidRPr="00016F8C">
                                  <w:rPr>
                                    <w:color w:val="1F497D"/>
                                    <w:sz w:val="28"/>
                                  </w:rPr>
                                  <w:t xml:space="preserve"> for                                                                                                                                                                   Order # HHSP23337004 – Standards Implementation And Testing Environment under BPA contract # HHSP233201200038B</w:t>
                                </w:r>
                              </w:p>
                            </w:sdtContent>
                          </w:sdt>
                          <w:p w:rsidR="00322ACA" w:rsidRDefault="00322ACA" w:rsidP="00122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8.05pt;margin-top:156.75pt;width:531.75pt;height:19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" filled="f" stroked="f">
                <v:path arrowok="t"/>
                <v:textbox>
                  <w:txbxContent>
                    <w:sdt>
                      <w:sdtPr>
                        <w:rPr>
                          <w:color w:val="1F497D"/>
                          <w:sz w:val="28"/>
                        </w:rPr>
                        <w:alias w:val="Subtitle"/>
                        <w:tag w:val="Subtitle"/>
                        <w:id w:val="754556675"/>
                        <w:text/>
                      </w:sdtPr>
                      <w:sdtEndPr/>
                      <w:sdtContent>
                        <w:p w:rsidR="00322ACA" w:rsidRPr="00016F8C" w:rsidRDefault="007B6185" w:rsidP="00F2187E">
                          <w:pPr>
                            <w:pStyle w:val="Caption"/>
                            <w:rPr>
                              <w:noProof/>
                              <w:sz w:val="48"/>
                              <w:szCs w:val="36"/>
                            </w:rPr>
                          </w:pPr>
                          <w:r>
                            <w:rPr>
                              <w:color w:val="1F497D"/>
                              <w:sz w:val="28"/>
                            </w:rPr>
                            <w:t>Test Plan</w:t>
                          </w:r>
                          <w:r w:rsidR="00522F74" w:rsidRPr="00016F8C">
                            <w:rPr>
                              <w:color w:val="1F497D"/>
                              <w:sz w:val="28"/>
                            </w:rPr>
                            <w:t xml:space="preserve"> for                                                                                                                                                                   Order # HHSP23337004 – Standards Implementation And Testing Environment under BPA contract # HHSP233201200038B</w:t>
                          </w:r>
                        </w:p>
                      </w:sdtContent>
                    </w:sdt>
                    <w:p w:rsidR="00322ACA" w:rsidRDefault="00322ACA" w:rsidP="00122350"/>
                  </w:txbxContent>
                </v:textbox>
                <w10:wrap type="through" anchorx="margin"/>
              </v:shape>
            </w:pict>
          </mc:Fallback>
        </mc:AlternateContent>
      </w:r>
      <w:r w:rsidR="00C4570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5105400</wp:posOffset>
            </wp:positionH>
            <wp:positionV relativeFrom="paragraph">
              <wp:posOffset>7162800</wp:posOffset>
            </wp:positionV>
            <wp:extent cx="685800" cy="476250"/>
            <wp:effectExtent l="0" t="0" r="0" b="0"/>
            <wp:wrapThrough wrapText="bothSides">
              <wp:wrapPolygon edited="0">
                <wp:start x="4200" y="0"/>
                <wp:lineTo x="0" y="13824"/>
                <wp:lineTo x="0" y="20736"/>
                <wp:lineTo x="21000" y="20736"/>
                <wp:lineTo x="21000" y="18144"/>
                <wp:lineTo x="18600" y="13824"/>
                <wp:lineTo x="21000" y="10368"/>
                <wp:lineTo x="21000" y="0"/>
                <wp:lineTo x="10800" y="0"/>
                <wp:lineTo x="4200" y="0"/>
              </wp:wrapPolygon>
            </wp:wrapThrough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4457700</wp:posOffset>
                </wp:positionV>
                <wp:extent cx="6286500" cy="4343400"/>
                <wp:effectExtent l="0" t="0" r="0" b="0"/>
                <wp:wrapThrough wrapText="bothSides">
                  <wp:wrapPolygon edited="0">
                    <wp:start x="131" y="0"/>
                    <wp:lineTo x="131" y="21505"/>
                    <wp:lineTo x="21404" y="21505"/>
                    <wp:lineTo x="21404" y="0"/>
                    <wp:lineTo x="131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C4570E" w:rsidRDefault="00C4570E" w:rsidP="00C4570E">
                            <w:pPr>
                              <w:spacing w:after="0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 xml:space="preserve">   </w:t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ab/>
                              <w:t xml:space="preserve"> Prepared By:</w:t>
                            </w:r>
                          </w:p>
                          <w:p w:rsidR="00F2187E" w:rsidRDefault="00F2187E" w:rsidP="00C4570E">
                            <w:pPr>
                              <w:spacing w:after="0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</w:pPr>
                            <w:r w:rsidRPr="00122350">
                              <w:rPr>
                                <w:rFonts w:eastAsiaTheme="majorEastAsia" w:cstheme="majorBidi"/>
                                <w:b/>
                                <w:color w:val="7F7F7F" w:themeColor="text1" w:themeTint="80"/>
                              </w:rPr>
                              <w:t>Audacious Inquiry, LLC</w:t>
                            </w:r>
                          </w:p>
                          <w:p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</w:pPr>
                            <w:r w:rsidRPr="00122350"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  <w:t>5523 Research Park Drive, Suite 370</w:t>
                            </w:r>
                          </w:p>
                          <w:p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</w:pPr>
                            <w:r w:rsidRPr="00122350"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  <w:t>Baltimore, MD 21228</w:t>
                            </w:r>
                          </w:p>
                          <w:p w:rsidR="00322ACA" w:rsidRPr="00122350" w:rsidRDefault="00322ACA" w:rsidP="00C4570E">
                            <w:pPr>
                              <w:spacing w:after="0"/>
                              <w:jc w:val="right"/>
                              <w:rPr>
                                <w:rFonts w:eastAsiaTheme="majorEastAsia" w:cstheme="majorBidi"/>
                                <w:color w:val="7F7F7F" w:themeColor="text1" w:themeTint="80"/>
                              </w:rPr>
                            </w:pPr>
                            <w:smartTag w:uri="urn:schemas-microsoft-com:office:smarttags" w:element="phone">
                              <w:smartTagPr>
                                <w:attr w:uri="urn:schemas-microsoft-com:office:office" w:name="ls" w:val="trans"/>
                                <w:attr w:name="phonenumber" w:val="$6560"/>
                              </w:smartTagPr>
                              <w:r w:rsidRPr="00122350">
                                <w:rPr>
                                  <w:rFonts w:eastAsiaTheme="majorEastAsia" w:cstheme="majorBidi"/>
                                  <w:color w:val="7F7F7F" w:themeColor="text1" w:themeTint="80"/>
                                </w:rPr>
                                <w:t>301-560-6999</w:t>
                              </w:r>
                            </w:smartTag>
                          </w:p>
                          <w:p w:rsidR="00322ACA" w:rsidRDefault="00322ACA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4570E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4570E" w:rsidRDefault="00C4570E" w:rsidP="00C4570E">
                            <w:pPr>
                              <w:spacing w:after="0"/>
                              <w:rPr>
                                <w:rFonts w:eastAsiaTheme="majorEastAsia" w:cstheme="majorBidi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E93476">
                              <w:rPr>
                                <w:sz w:val="20"/>
                              </w:rPr>
                              <w:t>These data shall not be disclosed, duplicated or used outside the Government for other than evaluation purpose</w:t>
                            </w:r>
                            <w:r w:rsidR="00D13822">
                              <w:rPr>
                                <w:sz w:val="20"/>
                              </w:rPr>
                              <w:t>s. This restriction does not lim</w:t>
                            </w:r>
                            <w:r w:rsidRPr="00E93476">
                              <w:rPr>
                                <w:sz w:val="20"/>
                              </w:rPr>
                              <w:t>it the government’s right to use information contained in this data if it is obtained from other sources without restriction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C4570E" w:rsidRPr="00122350" w:rsidRDefault="00C4570E" w:rsidP="00A255E6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18pt;margin-top:351pt;width:495pt;height:3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" filled="f" stroked="f">
                <v:path arrowok="t"/>
                <v:textbox>
                  <w:txbxContent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:rsidR="00C4570E" w:rsidRDefault="00C4570E" w:rsidP="00C4570E">
                      <w:pPr>
                        <w:spacing w:after="0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 xml:space="preserve">   </w:t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</w:r>
                      <w:r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ab/>
                        <w:t xml:space="preserve"> Prepared By:</w:t>
                      </w:r>
                    </w:p>
                    <w:p w:rsidR="00F2187E" w:rsidRDefault="00F2187E" w:rsidP="00C4570E">
                      <w:pPr>
                        <w:spacing w:after="0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</w:p>
                    <w:p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</w:pPr>
                      <w:r w:rsidRPr="00122350">
                        <w:rPr>
                          <w:rFonts w:eastAsiaTheme="majorEastAsia" w:cstheme="majorBidi"/>
                          <w:b/>
                          <w:color w:val="7F7F7F" w:themeColor="text1" w:themeTint="80"/>
                        </w:rPr>
                        <w:t>Audacious Inquiry, LLC</w:t>
                      </w:r>
                    </w:p>
                    <w:p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color w:val="7F7F7F" w:themeColor="text1" w:themeTint="80"/>
                        </w:rPr>
                      </w:pPr>
                      <w:r w:rsidRPr="00122350">
                        <w:rPr>
                          <w:rFonts w:eastAsiaTheme="majorEastAsia" w:cstheme="majorBidi"/>
                          <w:color w:val="7F7F7F" w:themeColor="text1" w:themeTint="80"/>
                        </w:rPr>
                        <w:t>5523 Research Park Drive, Suite 370</w:t>
                      </w:r>
                    </w:p>
                    <w:p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color w:val="7F7F7F" w:themeColor="text1" w:themeTint="80"/>
                        </w:rPr>
                      </w:pPr>
                      <w:r w:rsidRPr="00122350">
                        <w:rPr>
                          <w:rFonts w:eastAsiaTheme="majorEastAsia" w:cstheme="majorBidi"/>
                          <w:color w:val="7F7F7F" w:themeColor="text1" w:themeTint="80"/>
                        </w:rPr>
                        <w:t>Baltimore, MD 21228</w:t>
                      </w:r>
                    </w:p>
                    <w:p w:rsidR="00322ACA" w:rsidRPr="00122350" w:rsidRDefault="00322ACA" w:rsidP="00C4570E">
                      <w:pPr>
                        <w:spacing w:after="0"/>
                        <w:jc w:val="right"/>
                        <w:rPr>
                          <w:rFonts w:eastAsiaTheme="majorEastAsia" w:cstheme="majorBidi"/>
                          <w:color w:val="7F7F7F" w:themeColor="text1" w:themeTint="80"/>
                        </w:rPr>
                      </w:pPr>
                      <w:smartTag w:uri="urn:schemas-microsoft-com:office:smarttags" w:element="phone">
                        <w:smartTagPr>
                          <w:attr w:uri="urn:schemas-microsoft-com:office:office" w:name="ls" w:val="trans"/>
                          <w:attr w:name="phonenumber" w:val="$6560"/>
                        </w:smartTagPr>
                        <w:r w:rsidRPr="00122350">
                          <w:rPr>
                            <w:rFonts w:eastAsiaTheme="majorEastAsia" w:cstheme="majorBidi"/>
                            <w:color w:val="7F7F7F" w:themeColor="text1" w:themeTint="80"/>
                          </w:rPr>
                          <w:t>301-560-6999</w:t>
                        </w:r>
                      </w:smartTag>
                    </w:p>
                    <w:p w:rsidR="00322ACA" w:rsidRDefault="00322ACA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4570E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4570E" w:rsidRDefault="00C4570E" w:rsidP="00C4570E">
                      <w:pPr>
                        <w:spacing w:after="0"/>
                        <w:rPr>
                          <w:rFonts w:eastAsiaTheme="majorEastAsia" w:cstheme="majorBidi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E93476">
                        <w:rPr>
                          <w:sz w:val="20"/>
                        </w:rPr>
                        <w:t>These data shall not be disclosed, duplicated or used outside the Government for other than evaluation purpose</w:t>
                      </w:r>
                      <w:r w:rsidR="00D13822">
                        <w:rPr>
                          <w:sz w:val="20"/>
                        </w:rPr>
                        <w:t>s. This restriction does not lim</w:t>
                      </w:r>
                      <w:r w:rsidRPr="00E93476">
                        <w:rPr>
                          <w:sz w:val="20"/>
                        </w:rPr>
                        <w:t>it the government’s right to use information contained in this data if it is obtained from other sources without restriction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:rsidR="00C4570E" w:rsidRPr="00122350" w:rsidRDefault="00C4570E" w:rsidP="00A255E6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-640080</wp:posOffset>
                </wp:positionH>
                <wp:positionV relativeFrom="paragraph">
                  <wp:posOffset>-640080</wp:posOffset>
                </wp:positionV>
                <wp:extent cx="7223760" cy="9509760"/>
                <wp:effectExtent l="0" t="0" r="0" b="0"/>
                <wp:wrapThrough wrapText="bothSides">
                  <wp:wrapPolygon edited="0">
                    <wp:start x="0" y="0"/>
                    <wp:lineTo x="0" y="21548"/>
                    <wp:lineTo x="21532" y="21548"/>
                    <wp:lineTo x="21532" y="0"/>
                    <wp:lineTo x="0" y="0"/>
                  </wp:wrapPolygon>
                </wp:wrapThrough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50976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B36DB" id="Rectangle 44" o:spid="_x0000_s1026" style="position:absolute;margin-left:-50.4pt;margin-top:-50.4pt;width:568.8pt;height:74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" fillcolor="#c6d9f1 [671]" stroked="f">
                <v:fill color2="white [3212]" focus="100%" type="gradient"/>
                <v:textbox inset=",7.2pt,,7.2pt"/>
                <w10:wrap type="through" anchorx="margin"/>
              </v:rect>
            </w:pict>
          </mc:Fallback>
        </mc:AlternateContent>
      </w:r>
      <w:r w:rsidR="0012235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2171700</wp:posOffset>
            </wp:positionH>
            <wp:positionV relativeFrom="paragraph">
              <wp:posOffset>-297180</wp:posOffset>
            </wp:positionV>
            <wp:extent cx="4166870" cy="1274445"/>
            <wp:effectExtent l="0" t="0" r="0" b="0"/>
            <wp:wrapThrough wrapText="bothSides">
              <wp:wrapPolygon edited="0">
                <wp:start x="18828" y="1722"/>
                <wp:lineTo x="13167" y="5596"/>
                <wp:lineTo x="13167" y="8179"/>
                <wp:lineTo x="1317" y="10332"/>
                <wp:lineTo x="1317" y="18511"/>
                <wp:lineTo x="17775" y="19803"/>
                <wp:lineTo x="18960" y="19803"/>
                <wp:lineTo x="19092" y="18942"/>
                <wp:lineTo x="19750" y="16359"/>
                <wp:lineTo x="20408" y="11623"/>
                <wp:lineTo x="20145" y="9471"/>
                <wp:lineTo x="20803" y="7318"/>
                <wp:lineTo x="20672" y="5596"/>
                <wp:lineTo x="19487" y="1722"/>
                <wp:lineTo x="18828" y="1722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2350">
        <w:br w:type="page"/>
      </w:r>
    </w:p>
    <w:p w:rsidR="001E70C6" w:rsidRPr="00C0610A" w:rsidRDefault="007B6185" w:rsidP="001E70C6">
      <w:pPr>
        <w:spacing w:before="120" w:after="12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Test Plan for SITE Phase 3</w:t>
      </w:r>
    </w:p>
    <w:p w:rsidR="001E70C6" w:rsidRPr="00C0610A" w:rsidRDefault="001E70C6" w:rsidP="001E70C6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Order No:</w:t>
      </w:r>
      <w:r w:rsidRPr="001E70C6">
        <w:rPr>
          <w:rStyle w:val="SubtitleChar"/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522F74" w:rsidRPr="00522F74">
        <w:rPr>
          <w:rFonts w:cs="Times New Roman"/>
          <w:color w:val="auto"/>
          <w:sz w:val="20"/>
        </w:rPr>
        <w:t>HHSP23337004</w:t>
      </w:r>
      <w:r w:rsidRPr="00F2187E">
        <w:rPr>
          <w:rStyle w:val="SubtitleChar"/>
          <w:rFonts w:eastAsiaTheme="minorEastAsia"/>
        </w:rPr>
        <w:t xml:space="preserve"> </w:t>
      </w:r>
      <w:r w:rsidRPr="00C0610A">
        <w:rPr>
          <w:rFonts w:asciiTheme="majorHAnsi" w:hAnsiTheme="majorHAnsi" w:cs="Arial"/>
          <w:b/>
        </w:rPr>
        <w:t xml:space="preserve">Contract No: </w:t>
      </w:r>
      <w:r w:rsidRPr="001E70C6">
        <w:rPr>
          <w:rStyle w:val="SubtitleChar"/>
          <w:rFonts w:ascii="Times New Roman" w:eastAsiaTheme="minorEastAsia" w:hAnsi="Times New Roman" w:cs="Times New Roman"/>
          <w:b/>
          <w:sz w:val="18"/>
          <w:szCs w:val="18"/>
        </w:rPr>
        <w:t>HHSP233201200038B</w:t>
      </w:r>
    </w:p>
    <w:p w:rsidR="001E70C6" w:rsidRDefault="001E70C6" w:rsidP="001E70C6">
      <w:pPr>
        <w:tabs>
          <w:tab w:val="left" w:pos="2160"/>
        </w:tabs>
        <w:spacing w:before="120"/>
        <w:rPr>
          <w:b/>
        </w:rPr>
      </w:pPr>
    </w:p>
    <w:p w:rsidR="001E70C6" w:rsidRDefault="001E70C6" w:rsidP="001E70C6">
      <w:pPr>
        <w:tabs>
          <w:tab w:val="left" w:pos="2160"/>
        </w:tabs>
        <w:spacing w:before="120"/>
      </w:pPr>
      <w:r w:rsidRPr="00A335F2">
        <w:rPr>
          <w:b/>
        </w:rPr>
        <w:t>ATTENTION:</w:t>
      </w:r>
      <w:r w:rsidRPr="0090608C">
        <w:tab/>
      </w:r>
      <w:r w:rsidR="009D1439">
        <w:t>Avinash Shanbhag</w:t>
      </w:r>
    </w:p>
    <w:p w:rsidR="001E70C6" w:rsidRDefault="001E70C6" w:rsidP="001E70C6">
      <w:pPr>
        <w:tabs>
          <w:tab w:val="left" w:pos="2160"/>
        </w:tabs>
      </w:pPr>
      <w:r>
        <w:tab/>
      </w:r>
      <w:r w:rsidR="009D1439">
        <w:t>Jiuyi Hua</w:t>
      </w:r>
    </w:p>
    <w:p w:rsidR="009D1439" w:rsidRDefault="009D1439" w:rsidP="001E70C6">
      <w:pPr>
        <w:tabs>
          <w:tab w:val="left" w:pos="2160"/>
        </w:tabs>
      </w:pPr>
      <w:r>
        <w:tab/>
        <w:t>Matthew Rahn</w:t>
      </w:r>
    </w:p>
    <w:p w:rsidR="00325B0E" w:rsidRPr="0090608C" w:rsidRDefault="00325B0E" w:rsidP="001E70C6">
      <w:pPr>
        <w:tabs>
          <w:tab w:val="left" w:pos="2160"/>
        </w:tabs>
      </w:pPr>
      <w:r>
        <w:tab/>
        <w:t>Patricia Wright</w:t>
      </w:r>
    </w:p>
    <w:p w:rsidR="001E70C6" w:rsidRPr="0090608C" w:rsidRDefault="001E70C6" w:rsidP="001E70C6">
      <w:pPr>
        <w:tabs>
          <w:tab w:val="left" w:pos="2160"/>
        </w:tabs>
        <w:spacing w:before="120"/>
      </w:pPr>
      <w:r w:rsidRPr="00A335F2">
        <w:rPr>
          <w:b/>
        </w:rPr>
        <w:t>CLIENT:</w:t>
      </w:r>
      <w:r w:rsidRPr="0090608C">
        <w:tab/>
      </w:r>
      <w:smartTag w:uri="urn:schemas-microsoft-com:office:smarttags" w:element="stockticker">
        <w:r w:rsidRPr="0090608C">
          <w:t>HHS</w:t>
        </w:r>
      </w:smartTag>
      <w:r w:rsidRPr="0090608C">
        <w:t>/ONC</w:t>
      </w:r>
    </w:p>
    <w:p w:rsidR="001E70C6" w:rsidRPr="0090608C" w:rsidRDefault="001E70C6" w:rsidP="001E70C6">
      <w:pPr>
        <w:pStyle w:val="Footer"/>
        <w:tabs>
          <w:tab w:val="left" w:pos="2160"/>
        </w:tabs>
        <w:spacing w:before="120"/>
        <w:ind w:left="2160" w:hanging="2160"/>
      </w:pPr>
      <w:r w:rsidRPr="0090608C">
        <w:rPr>
          <w:b/>
        </w:rPr>
        <w:t>PROJECT TITLE:</w:t>
      </w:r>
      <w:r w:rsidRPr="0090608C">
        <w:rPr>
          <w:b/>
        </w:rPr>
        <w:tab/>
      </w:r>
      <w:r w:rsidR="00522F74">
        <w:t>Standards Implementation and Testing Environment</w:t>
      </w:r>
      <w:r w:rsidR="00BD66B1">
        <w:t>.</w:t>
      </w:r>
    </w:p>
    <w:p w:rsidR="001E70C6" w:rsidRPr="0090608C" w:rsidRDefault="001E70C6" w:rsidP="001E70C6">
      <w:pPr>
        <w:pStyle w:val="Footer"/>
        <w:tabs>
          <w:tab w:val="left" w:pos="2160"/>
        </w:tabs>
        <w:spacing w:before="120"/>
      </w:pPr>
      <w:r w:rsidRPr="0090608C">
        <w:rPr>
          <w:b/>
        </w:rPr>
        <w:t>REPORTING PERIOD:</w:t>
      </w:r>
      <w:r w:rsidRPr="0090608C">
        <w:rPr>
          <w:b/>
        </w:rPr>
        <w:tab/>
      </w:r>
      <w:smartTag w:uri="urn:schemas-microsoft-com:office:smarttags" w:element="date">
        <w:smartTagPr>
          <w:attr w:name="ls" w:val="trans"/>
          <w:attr w:name="Month" w:val="10"/>
          <w:attr w:name="Day" w:val="1"/>
          <w:attr w:name="Year" w:val="2013"/>
        </w:smartTagPr>
        <w:r w:rsidR="005D48F1">
          <w:t>October</w:t>
        </w:r>
        <w:r>
          <w:t xml:space="preserve"> 1, 2013</w:t>
        </w:r>
      </w:smartTag>
      <w:r w:rsidRPr="0090608C">
        <w:t xml:space="preserve"> – </w:t>
      </w:r>
      <w:smartTag w:uri="urn:schemas-microsoft-com:office:smarttags" w:element="date">
        <w:smartTagPr>
          <w:attr w:name="ls" w:val="trans"/>
          <w:attr w:name="Month" w:val="12"/>
          <w:attr w:name="Day" w:val="31"/>
          <w:attr w:name="Year" w:val="2013"/>
        </w:smartTagPr>
        <w:r w:rsidR="007B6185">
          <w:t>December 31, 2013</w:t>
        </w:r>
      </w:smartTag>
    </w:p>
    <w:p w:rsidR="001E70C6" w:rsidRPr="0090608C" w:rsidRDefault="001E70C6" w:rsidP="001E70C6">
      <w:pPr>
        <w:pStyle w:val="Footer"/>
        <w:tabs>
          <w:tab w:val="left" w:pos="2160"/>
        </w:tabs>
        <w:spacing w:before="120"/>
      </w:pPr>
      <w:r w:rsidRPr="0090608C">
        <w:rPr>
          <w:b/>
        </w:rPr>
        <w:t>SCHEDULE CHANGE:</w:t>
      </w:r>
      <w:r w:rsidRPr="0090608C">
        <w:tab/>
      </w:r>
      <w:bookmarkStart w:id="1" w:name="Check1"/>
      <w:r w:rsidR="00A64981" w:rsidRPr="0090608C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0608C">
        <w:instrText xml:space="preserve"> FORMCHECKBOX </w:instrText>
      </w:r>
      <w:r w:rsidR="006C42C2">
        <w:fldChar w:fldCharType="separate"/>
      </w:r>
      <w:r w:rsidR="00A64981" w:rsidRPr="0090608C">
        <w:fldChar w:fldCharType="end"/>
      </w:r>
      <w:bookmarkEnd w:id="1"/>
      <w:r w:rsidRPr="0090608C">
        <w:t xml:space="preserve"> Yes</w:t>
      </w:r>
      <w:r w:rsidRPr="0090608C">
        <w:tab/>
      </w:r>
      <w:bookmarkStart w:id="2" w:name="Check2"/>
      <w:r w:rsidR="00A64981" w:rsidRPr="0090608C"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r w:rsidRPr="0090608C">
        <w:instrText xml:space="preserve"> FORMCHECKBOX </w:instrText>
      </w:r>
      <w:r w:rsidR="006C42C2">
        <w:fldChar w:fldCharType="separate"/>
      </w:r>
      <w:r w:rsidR="00A64981" w:rsidRPr="0090608C">
        <w:fldChar w:fldCharType="end"/>
      </w:r>
      <w:bookmarkEnd w:id="2"/>
      <w:r w:rsidRPr="0090608C">
        <w:t xml:space="preserve"> No</w:t>
      </w:r>
    </w:p>
    <w:p w:rsidR="001E70C6" w:rsidRPr="0090608C" w:rsidRDefault="001E70C6" w:rsidP="001E70C6">
      <w:pPr>
        <w:pStyle w:val="Footer"/>
        <w:tabs>
          <w:tab w:val="left" w:pos="2160"/>
        </w:tabs>
        <w:spacing w:before="120"/>
      </w:pPr>
      <w:r w:rsidRPr="0090608C">
        <w:rPr>
          <w:b/>
        </w:rPr>
        <w:t>FUNDING CHANGE:</w:t>
      </w:r>
      <w:r w:rsidRPr="0090608C">
        <w:tab/>
      </w:r>
      <w:r w:rsidR="00BD66B1">
        <w:t xml:space="preserve">                                 </w:t>
      </w:r>
      <w:r w:rsidR="00A64981" w:rsidRPr="0090608C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0608C">
        <w:instrText xml:space="preserve"> FORMCHECKBOX </w:instrText>
      </w:r>
      <w:r w:rsidR="006C42C2">
        <w:fldChar w:fldCharType="separate"/>
      </w:r>
      <w:r w:rsidR="00A64981" w:rsidRPr="0090608C">
        <w:fldChar w:fldCharType="end"/>
      </w:r>
      <w:r w:rsidRPr="0090608C">
        <w:t xml:space="preserve"> Yes</w:t>
      </w:r>
      <w:r w:rsidRPr="0090608C">
        <w:tab/>
      </w:r>
      <w:r w:rsidR="00A64981" w:rsidRPr="0090608C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90608C">
        <w:instrText xml:space="preserve"> FORMCHECKBOX </w:instrText>
      </w:r>
      <w:r w:rsidR="006C42C2">
        <w:fldChar w:fldCharType="separate"/>
      </w:r>
      <w:r w:rsidR="00A64981" w:rsidRPr="0090608C">
        <w:fldChar w:fldCharType="end"/>
      </w:r>
      <w:r w:rsidRPr="0090608C">
        <w:t xml:space="preserve"> No</w:t>
      </w:r>
    </w:p>
    <w:p w:rsidR="001E70C6" w:rsidRPr="00464406" w:rsidRDefault="001E70C6" w:rsidP="001E70C6">
      <w:pPr>
        <w:tabs>
          <w:tab w:val="left" w:pos="2160"/>
        </w:tabs>
        <w:spacing w:before="240"/>
        <w:rPr>
          <w:b/>
        </w:rPr>
      </w:pPr>
      <w:r w:rsidRPr="00464406">
        <w:rPr>
          <w:b/>
        </w:rPr>
        <w:t>SCOPE OF REPORT</w:t>
      </w:r>
      <w:r>
        <w:rPr>
          <w:b/>
        </w:rPr>
        <w:t>:</w:t>
      </w:r>
    </w:p>
    <w:p w:rsidR="001E70C6" w:rsidRPr="0090608C" w:rsidRDefault="001E70C6" w:rsidP="00016F8C">
      <w:pPr>
        <w:jc w:val="both"/>
      </w:pPr>
      <w:r w:rsidRPr="0090608C">
        <w:t xml:space="preserve">This report represents the required monthly project status report for the </w:t>
      </w:r>
      <w:r w:rsidR="00BD66B1">
        <w:t xml:space="preserve">Ai team executing the </w:t>
      </w:r>
      <w:r w:rsidR="00522F74">
        <w:t>Standards Implementation and Testing Environment</w:t>
      </w:r>
      <w:r w:rsidR="00BD66B1">
        <w:t xml:space="preserve"> task order for </w:t>
      </w:r>
      <w:r w:rsidR="007B6185">
        <w:t>SITE Phase 3 implementation</w:t>
      </w:r>
      <w:r w:rsidRPr="0090608C">
        <w:t xml:space="preserve">. The report contains a review of the work identified and accomplished during the reporting period, including a summary listing of task assignments completed, assignments in progress during the current period, any backlogged assignments, potential assignments, a high-level timeline, and a summary of performance statistics and service availability. </w:t>
      </w:r>
    </w:p>
    <w:p w:rsidR="001E70C6" w:rsidRPr="00464406" w:rsidRDefault="001E70C6" w:rsidP="001E70C6">
      <w:pPr>
        <w:tabs>
          <w:tab w:val="left" w:pos="2160"/>
        </w:tabs>
        <w:spacing w:before="240"/>
        <w:rPr>
          <w:b/>
        </w:rPr>
      </w:pPr>
      <w:r>
        <w:rPr>
          <w:b/>
        </w:rPr>
        <w:t>COMMENTS:</w:t>
      </w:r>
    </w:p>
    <w:p w:rsidR="001E70C6" w:rsidRDefault="001E70C6" w:rsidP="001E70C6">
      <w:r w:rsidRPr="0090608C">
        <w:t xml:space="preserve">The program </w:t>
      </w:r>
      <w:r w:rsidR="00A25A33">
        <w:t>was started by the kick off meeting held</w:t>
      </w:r>
      <w:r w:rsidRPr="0090608C">
        <w:t xml:space="preserve"> on </w:t>
      </w:r>
      <w:smartTag w:uri="urn:schemas-microsoft-com:office:smarttags" w:element="date">
        <w:smartTagPr>
          <w:attr w:name="ls" w:val="trans"/>
          <w:attr w:name="Month" w:val="9"/>
          <w:attr w:name="Day" w:val="4"/>
          <w:attr w:name="Year" w:val="2013"/>
        </w:smartTagPr>
        <w:r w:rsidR="00522F74">
          <w:t>9/4</w:t>
        </w:r>
        <w:r w:rsidR="00A25A33">
          <w:t>/2013</w:t>
        </w:r>
      </w:smartTag>
      <w:r w:rsidRPr="0090608C">
        <w:t>.</w:t>
      </w:r>
    </w:p>
    <w:p w:rsidR="001E70C6" w:rsidRPr="00464406" w:rsidRDefault="001E70C6" w:rsidP="001E70C6">
      <w:pPr>
        <w:tabs>
          <w:tab w:val="left" w:pos="2160"/>
        </w:tabs>
        <w:spacing w:before="240"/>
        <w:rPr>
          <w:b/>
        </w:rPr>
      </w:pPr>
      <w:r>
        <w:rPr>
          <w:b/>
        </w:rPr>
        <w:t>APPROVED BY</w:t>
      </w:r>
      <w:r w:rsidRPr="00464406">
        <w:rPr>
          <w:b/>
        </w:rPr>
        <w:t>:</w:t>
      </w:r>
      <w:r w:rsidR="00522F74">
        <w:rPr>
          <w:b/>
        </w:rPr>
        <w:t xml:space="preserve">                                                                                        APPROVED BY:</w:t>
      </w:r>
    </w:p>
    <w:p w:rsidR="001E70C6" w:rsidRPr="00464406" w:rsidRDefault="001E70C6" w:rsidP="001E70C6">
      <w:pPr>
        <w:tabs>
          <w:tab w:val="left" w:pos="2160"/>
          <w:tab w:val="left" w:pos="2520"/>
          <w:tab w:val="left" w:pos="5040"/>
          <w:tab w:val="left" w:pos="7200"/>
          <w:tab w:val="left" w:pos="7560"/>
        </w:tabs>
      </w:pPr>
      <w:r w:rsidRPr="009157C5">
        <w:rPr>
          <w:i/>
          <w:u w:val="single"/>
        </w:rPr>
        <w:t>Approval on file</w:t>
      </w:r>
      <w:r w:rsidRPr="009157C5">
        <w:rPr>
          <w:u w:val="single"/>
        </w:rPr>
        <w:tab/>
      </w:r>
      <w:r w:rsidRPr="00464406">
        <w:tab/>
      </w:r>
      <w:r w:rsidR="00C037FA">
        <w:t>_________</w:t>
      </w:r>
      <w:r>
        <w:tab/>
      </w:r>
      <w:r w:rsidR="00522F74">
        <w:t xml:space="preserve">    </w:t>
      </w:r>
      <w:r w:rsidR="00522F74" w:rsidRPr="00522F74">
        <w:rPr>
          <w:i/>
          <w:u w:val="single"/>
        </w:rPr>
        <w:t>Approval on file</w:t>
      </w:r>
      <w:r w:rsidR="00522F74">
        <w:t xml:space="preserve">         </w:t>
      </w:r>
      <w:r w:rsidR="00C037FA">
        <w:t>_________</w:t>
      </w:r>
    </w:p>
    <w:p w:rsidR="001E70C6" w:rsidRDefault="00B8779F" w:rsidP="001E70C6">
      <w:pPr>
        <w:tabs>
          <w:tab w:val="left" w:pos="5040"/>
        </w:tabs>
        <w:spacing w:after="0"/>
      </w:pPr>
      <w:r>
        <w:t>Nagesh Bashyam</w:t>
      </w:r>
      <w:r w:rsidR="001E70C6" w:rsidRPr="00464406">
        <w:tab/>
      </w:r>
      <w:r w:rsidR="00522F74">
        <w:t xml:space="preserve">    William Dyer</w:t>
      </w:r>
    </w:p>
    <w:p w:rsidR="001E70C6" w:rsidRPr="00464406" w:rsidRDefault="00522F74" w:rsidP="001E70C6">
      <w:pPr>
        <w:tabs>
          <w:tab w:val="left" w:pos="5040"/>
        </w:tabs>
        <w:spacing w:after="0"/>
      </w:pPr>
      <w:r>
        <w:t>Chief Architect</w:t>
      </w:r>
      <w:r w:rsidR="001E70C6">
        <w:tab/>
      </w:r>
      <w:r>
        <w:t xml:space="preserve">    Project Manager</w:t>
      </w:r>
    </w:p>
    <w:p w:rsidR="00522F74" w:rsidRPr="00464406" w:rsidRDefault="00522F74" w:rsidP="00522F74">
      <w:pPr>
        <w:tabs>
          <w:tab w:val="left" w:pos="2160"/>
        </w:tabs>
        <w:spacing w:before="240"/>
        <w:rPr>
          <w:b/>
        </w:rPr>
      </w:pPr>
      <w:r>
        <w:rPr>
          <w:b/>
        </w:rPr>
        <w:t>APPROVED BY</w:t>
      </w:r>
      <w:r w:rsidRPr="00464406">
        <w:rPr>
          <w:b/>
        </w:rPr>
        <w:t>:</w:t>
      </w:r>
    </w:p>
    <w:p w:rsidR="00522F74" w:rsidRPr="00464406" w:rsidRDefault="00522F74" w:rsidP="00522F74">
      <w:pPr>
        <w:tabs>
          <w:tab w:val="left" w:pos="2160"/>
          <w:tab w:val="left" w:pos="2520"/>
          <w:tab w:val="left" w:pos="5040"/>
          <w:tab w:val="left" w:pos="7200"/>
          <w:tab w:val="left" w:pos="7560"/>
        </w:tabs>
      </w:pPr>
      <w:r w:rsidRPr="009157C5">
        <w:rPr>
          <w:i/>
          <w:u w:val="single"/>
        </w:rPr>
        <w:t>Approval on file</w:t>
      </w:r>
      <w:r w:rsidRPr="009157C5">
        <w:rPr>
          <w:u w:val="single"/>
        </w:rPr>
        <w:tab/>
      </w:r>
      <w:r w:rsidRPr="00464406">
        <w:tab/>
      </w:r>
      <w:r w:rsidR="00C037FA">
        <w:t>_________</w:t>
      </w:r>
      <w:r>
        <w:tab/>
      </w:r>
    </w:p>
    <w:p w:rsidR="00522F74" w:rsidRDefault="00522F74" w:rsidP="00522F74">
      <w:pPr>
        <w:tabs>
          <w:tab w:val="left" w:pos="5040"/>
        </w:tabs>
        <w:spacing w:after="0"/>
      </w:pPr>
      <w:r>
        <w:t>Greg Farnum</w:t>
      </w:r>
      <w:r w:rsidRPr="00464406">
        <w:tab/>
      </w:r>
    </w:p>
    <w:p w:rsidR="00522F74" w:rsidRPr="00464406" w:rsidRDefault="00522F74" w:rsidP="00522F74">
      <w:pPr>
        <w:tabs>
          <w:tab w:val="left" w:pos="5040"/>
        </w:tabs>
        <w:spacing w:after="0"/>
      </w:pPr>
      <w:r>
        <w:t>Program Director</w:t>
      </w:r>
      <w:r>
        <w:tab/>
      </w:r>
    </w:p>
    <w:p w:rsidR="006A64D3" w:rsidRPr="000E5A91" w:rsidRDefault="008E1149" w:rsidP="006A64D3">
      <w:pPr>
        <w:pStyle w:val="Heading1"/>
        <w:keepNext/>
        <w:suppressAutoHyphens/>
        <w:spacing w:before="240" w:after="60" w:line="240" w:lineRule="auto"/>
        <w:ind w:left="432" w:hanging="432"/>
      </w:pPr>
      <w:bookmarkStart w:id="3" w:name="_Toc332983400"/>
      <w:r>
        <w:lastRenderedPageBreak/>
        <w:t>Introduction</w:t>
      </w:r>
    </w:p>
    <w:p w:rsidR="00565178" w:rsidRPr="00565178" w:rsidRDefault="00565178" w:rsidP="006A64D3">
      <w:pPr>
        <w:autoSpaceDE w:val="0"/>
        <w:autoSpaceDN w:val="0"/>
        <w:adjustRightInd w:val="0"/>
        <w:spacing w:after="0"/>
        <w:jc w:val="both"/>
        <w:rPr>
          <w:color w:val="auto"/>
        </w:rPr>
      </w:pPr>
      <w:r w:rsidRPr="00565178">
        <w:rPr>
          <w:rFonts w:eastAsia="Times New Roman" w:cs="Arial"/>
          <w:i/>
          <w:color w:val="auto"/>
        </w:rPr>
        <w:t xml:space="preserve">The focus of the ONC SITE project is to enhance existing &amp; support the new features that will </w:t>
      </w:r>
      <w:r w:rsidRPr="00565178">
        <w:rPr>
          <w:color w:val="auto"/>
        </w:rPr>
        <w:t xml:space="preserve">assist developers of Health Information Technology in their efforts to implement the standards required for certification of Electronic Health Record (EHR) technology, and in general, enable health information interoperability. </w:t>
      </w:r>
      <w:r w:rsidRPr="00565178">
        <w:rPr>
          <w:rFonts w:eastAsia="Times New Roman" w:cs="Arial"/>
          <w:color w:val="auto"/>
        </w:rPr>
        <w:t>This Test Plan describes the testing strategy and approach to QA testing and will be used to validate the quality of the product prior to release.</w:t>
      </w:r>
      <w:r>
        <w:rPr>
          <w:rFonts w:eastAsia="Times New Roman" w:cs="Arial"/>
          <w:color w:val="auto"/>
        </w:rPr>
        <w:t xml:space="preserve"> </w:t>
      </w:r>
    </w:p>
    <w:p w:rsidR="00565178" w:rsidRPr="00565178" w:rsidRDefault="00565178" w:rsidP="006A64D3">
      <w:p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auto"/>
          <w:sz w:val="24"/>
        </w:rPr>
      </w:pPr>
    </w:p>
    <w:p w:rsidR="00B0586F" w:rsidRDefault="00B0586F" w:rsidP="00B0586F">
      <w:pPr>
        <w:pStyle w:val="Heading2"/>
      </w:pPr>
      <w:bookmarkStart w:id="4" w:name="_Toc351114775"/>
      <w:r>
        <w:t>QA/Test/Dev Environment Overview</w:t>
      </w:r>
    </w:p>
    <w:p w:rsidR="00B0586F" w:rsidRPr="00B0586F" w:rsidRDefault="00B0586F" w:rsidP="00B0586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D3" w:rsidRDefault="00C037FA" w:rsidP="006A64D3">
      <w:pPr>
        <w:pStyle w:val="Heading2"/>
        <w:keepLines w:val="0"/>
        <w:suppressAutoHyphens/>
        <w:spacing w:before="120" w:after="60" w:line="240" w:lineRule="auto"/>
        <w:ind w:left="576" w:hanging="576"/>
      </w:pPr>
      <w:r>
        <w:t xml:space="preserve">Test </w:t>
      </w:r>
      <w:r w:rsidR="006A64D3" w:rsidRPr="000E5A91">
        <w:t>Summary</w:t>
      </w:r>
      <w:bookmarkEnd w:id="4"/>
    </w:p>
    <w:p w:rsidR="00C037FA" w:rsidRPr="00565178" w:rsidRDefault="00C037FA" w:rsidP="00C037FA">
      <w:pPr>
        <w:spacing w:before="100" w:beforeAutospacing="1" w:after="100" w:afterAutospacing="1"/>
        <w:rPr>
          <w:rFonts w:eastAsia="Times New Roman" w:cs="Arial"/>
          <w:color w:val="auto"/>
        </w:rPr>
      </w:pPr>
      <w:r w:rsidRPr="00565178">
        <w:rPr>
          <w:rFonts w:eastAsia="Times New Roman" w:cs="Arial"/>
          <w:color w:val="auto"/>
        </w:rPr>
        <w:t>Following features will be tested as a part of this test plan:</w:t>
      </w:r>
    </w:p>
    <w:p w:rsidR="00C037FA" w:rsidRPr="00565178" w:rsidRDefault="00C037FA" w:rsidP="00C037FA">
      <w:pPr>
        <w:spacing w:before="100" w:beforeAutospacing="1" w:after="100" w:afterAutospacing="1"/>
        <w:rPr>
          <w:rFonts w:eastAsia="Times New Roman" w:cs="Arial"/>
          <w:color w:val="auto"/>
        </w:rPr>
      </w:pPr>
      <w:r w:rsidRPr="00565178">
        <w:rPr>
          <w:rFonts w:eastAsia="Times New Roman" w:cs="Arial"/>
          <w:color w:val="auto"/>
        </w:rPr>
        <w:t>Existing Features:</w:t>
      </w:r>
    </w:p>
    <w:p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Direct Sandbox</w:t>
      </w:r>
    </w:p>
    <w:p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C-</w:t>
      </w:r>
      <w:smartTag w:uri="urn:schemas-microsoft-com:office:smarttags" w:element="stockticker">
        <w:r w:rsidRPr="00565178">
          <w:rPr>
            <w:rFonts w:eastAsia="Times New Roman" w:cs="Times New Roman"/>
            <w:color w:val="auto"/>
          </w:rPr>
          <w:t>CDA</w:t>
        </w:r>
      </w:smartTag>
      <w:r w:rsidRPr="00565178">
        <w:rPr>
          <w:rFonts w:eastAsia="Times New Roman" w:cs="Times New Roman"/>
          <w:color w:val="auto"/>
        </w:rPr>
        <w:t xml:space="preserve"> Sandbox </w:t>
      </w:r>
    </w:p>
    <w:p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Security Improvements</w:t>
      </w:r>
    </w:p>
    <w:p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SITE Usability</w:t>
      </w:r>
    </w:p>
    <w:p w:rsidR="00C037FA" w:rsidRPr="00565178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t>SITE 508 Compliance</w:t>
      </w:r>
    </w:p>
    <w:p w:rsidR="00C037FA" w:rsidRPr="00565178" w:rsidDel="00CE56F2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del w:id="5" w:author="bdyer" w:date="2014-03-28T11:01:00Z"/>
          <w:rFonts w:eastAsia="Times New Roman" w:cs="Times New Roman"/>
          <w:color w:val="auto"/>
        </w:rPr>
      </w:pPr>
      <w:del w:id="6" w:author="bdyer" w:date="2014-03-28T11:01:00Z">
        <w:r w:rsidRPr="00565178" w:rsidDel="00CE56F2">
          <w:rPr>
            <w:rFonts w:eastAsia="Times New Roman" w:cs="Times New Roman"/>
            <w:color w:val="auto"/>
          </w:rPr>
          <w:delText>Metrics and Reporting</w:delText>
        </w:r>
      </w:del>
    </w:p>
    <w:p w:rsidR="00C037FA" w:rsidRPr="00565178" w:rsidDel="00CE56F2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del w:id="7" w:author="bdyer" w:date="2014-03-28T11:01:00Z"/>
          <w:rFonts w:eastAsia="Times New Roman" w:cs="Times New Roman"/>
          <w:color w:val="auto"/>
        </w:rPr>
      </w:pPr>
      <w:del w:id="8" w:author="bdyer" w:date="2014-03-28T11:01:00Z">
        <w:r w:rsidRPr="00565178" w:rsidDel="00CE56F2">
          <w:rPr>
            <w:rFonts w:eastAsia="Times New Roman" w:cs="Times New Roman"/>
            <w:color w:val="auto"/>
          </w:rPr>
          <w:delText>SDO Interactions</w:delText>
        </w:r>
      </w:del>
    </w:p>
    <w:p w:rsidR="00C037FA" w:rsidRPr="00565178" w:rsidDel="00CE56F2" w:rsidRDefault="00C037FA" w:rsidP="00C037FA">
      <w:pPr>
        <w:numPr>
          <w:ilvl w:val="1"/>
          <w:numId w:val="34"/>
        </w:numPr>
        <w:spacing w:before="100" w:beforeAutospacing="1" w:after="100" w:afterAutospacing="1"/>
        <w:rPr>
          <w:del w:id="9" w:author="bdyer" w:date="2014-03-28T11:01:00Z"/>
          <w:rFonts w:eastAsia="Times New Roman" w:cs="Times New Roman"/>
          <w:color w:val="auto"/>
        </w:rPr>
      </w:pPr>
      <w:del w:id="10" w:author="bdyer" w:date="2014-03-28T11:01:00Z">
        <w:r w:rsidRPr="00565178" w:rsidDel="00CE56F2">
          <w:rPr>
            <w:rFonts w:eastAsia="Times New Roman" w:cs="Times New Roman"/>
            <w:color w:val="auto"/>
          </w:rPr>
          <w:delText>Moderator Activities</w:delText>
        </w:r>
      </w:del>
    </w:p>
    <w:p w:rsidR="00773B42" w:rsidRDefault="00773B42" w:rsidP="00C037FA">
      <w:pPr>
        <w:spacing w:before="100" w:beforeAutospacing="1" w:after="100" w:afterAutospacing="1"/>
        <w:rPr>
          <w:rFonts w:eastAsia="Times New Roman" w:cs="Times New Roman"/>
          <w:color w:val="auto"/>
        </w:rPr>
      </w:pPr>
    </w:p>
    <w:p w:rsidR="00C037FA" w:rsidRPr="00565178" w:rsidRDefault="00C037FA" w:rsidP="00C037FA">
      <w:pPr>
        <w:spacing w:before="100" w:beforeAutospacing="1" w:after="100" w:afterAutospacing="1"/>
        <w:rPr>
          <w:rFonts w:eastAsia="Times New Roman" w:cs="Times New Roman"/>
          <w:color w:val="auto"/>
        </w:rPr>
      </w:pPr>
      <w:r w:rsidRPr="00565178">
        <w:rPr>
          <w:rFonts w:eastAsia="Times New Roman" w:cs="Times New Roman"/>
          <w:color w:val="auto"/>
        </w:rPr>
        <w:lastRenderedPageBreak/>
        <w:t>New Features:</w:t>
      </w:r>
    </w:p>
    <w:p w:rsidR="006F5359" w:rsidRPr="006F5359" w:rsidRDefault="00C037FA" w:rsidP="001B4D80">
      <w:pPr>
        <w:numPr>
          <w:ilvl w:val="1"/>
          <w:numId w:val="35"/>
        </w:numPr>
        <w:spacing w:before="100" w:beforeAutospacing="1" w:after="100" w:afterAutospacing="1"/>
      </w:pPr>
      <w:r w:rsidRPr="006F5359">
        <w:rPr>
          <w:rFonts w:eastAsia="Times New Roman" w:cs="Times New Roman"/>
          <w:color w:val="auto"/>
        </w:rPr>
        <w:t>Provider Directories</w:t>
      </w:r>
    </w:p>
    <w:p w:rsidR="006F5359" w:rsidRPr="00B0586F" w:rsidRDefault="00C037FA" w:rsidP="00ED615C">
      <w:pPr>
        <w:numPr>
          <w:ilvl w:val="1"/>
          <w:numId w:val="35"/>
        </w:numPr>
        <w:spacing w:before="100" w:beforeAutospacing="1" w:after="100" w:afterAutospacing="1"/>
      </w:pPr>
      <w:r w:rsidRPr="00ED615C">
        <w:rPr>
          <w:rFonts w:eastAsia="Times New Roman" w:cs="Times New Roman"/>
          <w:color w:val="auto"/>
        </w:rPr>
        <w:t>Quality Measures (QRDA)</w:t>
      </w:r>
    </w:p>
    <w:p w:rsidR="00B0586F" w:rsidRPr="00ED615C" w:rsidRDefault="00B0586F" w:rsidP="00B0586F">
      <w:pPr>
        <w:spacing w:before="100" w:beforeAutospacing="1" w:after="100" w:afterAutospacing="1"/>
        <w:ind w:left="1080"/>
      </w:pPr>
    </w:p>
    <w:p w:rsidR="004E3185" w:rsidRDefault="00443A03" w:rsidP="0090148A">
      <w:pPr>
        <w:pStyle w:val="Heading2"/>
      </w:pPr>
      <w:r>
        <w:t xml:space="preserve"> </w:t>
      </w:r>
      <w:r w:rsidR="00A014D6">
        <w:t xml:space="preserve">General SITE Activities </w:t>
      </w:r>
    </w:p>
    <w:p w:rsidR="004E3185" w:rsidRPr="004E3185" w:rsidRDefault="004E3185" w:rsidP="004E3185">
      <w:r>
        <w:t xml:space="preserve">Test team will be responsible for following activities </w:t>
      </w:r>
      <w:r w:rsidR="003015EA">
        <w:t>during</w:t>
      </w:r>
      <w:r>
        <w:t xml:space="preserve"> SITE release </w:t>
      </w:r>
      <w:del w:id="11" w:author="bdyer" w:date="2014-03-28T11:02:00Z">
        <w:r w:rsidDel="00CE56F2">
          <w:delText>3.0</w:delText>
        </w:r>
      </w:del>
      <w:ins w:id="12" w:author="bdyer" w:date="2014-03-28T11:02:00Z">
        <w:r w:rsidR="00CE56F2">
          <w:t>1.3</w:t>
        </w:r>
      </w:ins>
      <w:r>
        <w:t>:</w:t>
      </w:r>
    </w:p>
    <w:p w:rsidR="008D4226" w:rsidRDefault="004E3185" w:rsidP="00A014D6">
      <w:pPr>
        <w:pStyle w:val="ListParagraph"/>
        <w:numPr>
          <w:ilvl w:val="0"/>
          <w:numId w:val="31"/>
        </w:numPr>
      </w:pPr>
      <w:r>
        <w:t>A</w:t>
      </w:r>
      <w:r w:rsidR="005962FB">
        <w:t xml:space="preserve">ttend weekly sprint meetings for SITE and </w:t>
      </w:r>
      <w:r w:rsidR="003015EA">
        <w:t xml:space="preserve">create &amp; </w:t>
      </w:r>
      <w:r w:rsidR="005962FB">
        <w:t xml:space="preserve">update </w:t>
      </w:r>
      <w:r w:rsidR="003015EA">
        <w:t xml:space="preserve">QA related tasks in JIRA </w:t>
      </w:r>
      <w:r w:rsidR="005962FB">
        <w:t xml:space="preserve">and present progress </w:t>
      </w:r>
      <w:r w:rsidR="003015EA">
        <w:t>on the tasks</w:t>
      </w:r>
    </w:p>
    <w:p w:rsidR="005962FB" w:rsidRDefault="00A66875" w:rsidP="00A014D6">
      <w:pPr>
        <w:pStyle w:val="ListParagraph"/>
        <w:numPr>
          <w:ilvl w:val="0"/>
          <w:numId w:val="31"/>
        </w:numPr>
      </w:pPr>
      <w:r>
        <w:t>Test all the features listed in section 1</w:t>
      </w:r>
      <w:r w:rsidR="00F92381">
        <w:t>.</w:t>
      </w:r>
      <w:r w:rsidR="00CA5145">
        <w:t>2</w:t>
      </w:r>
      <w:r>
        <w:t xml:space="preserve"> of this test plan and </w:t>
      </w:r>
      <w:r w:rsidR="00A00B54">
        <w:t xml:space="preserve">test </w:t>
      </w:r>
      <w:r>
        <w:t>overall SITE implementation</w:t>
      </w:r>
    </w:p>
    <w:p w:rsidR="00A66875" w:rsidRDefault="00A66875" w:rsidP="00A014D6">
      <w:pPr>
        <w:pStyle w:val="ListParagraph"/>
        <w:numPr>
          <w:ilvl w:val="0"/>
          <w:numId w:val="31"/>
        </w:numPr>
      </w:pPr>
      <w:r>
        <w:t>Prepare and deliver the documentation as listed in section 1.</w:t>
      </w:r>
      <w:r w:rsidR="00CA5145">
        <w:t>3</w:t>
      </w:r>
      <w:r>
        <w:t>.</w:t>
      </w:r>
      <w:r w:rsidR="00B0586F">
        <w:t>5</w:t>
      </w:r>
      <w:r>
        <w:t xml:space="preserve"> of this test plan</w:t>
      </w:r>
    </w:p>
    <w:p w:rsidR="008D4226" w:rsidRPr="00A014D6" w:rsidRDefault="008D4226" w:rsidP="008D4226">
      <w:pPr>
        <w:pStyle w:val="ListParagraph"/>
      </w:pPr>
    </w:p>
    <w:p w:rsidR="006A64D3" w:rsidRDefault="008F0297" w:rsidP="006A64D3">
      <w:pPr>
        <w:pStyle w:val="Heading3"/>
        <w:keepLines w:val="0"/>
        <w:suppressAutoHyphens/>
        <w:spacing w:before="60" w:after="60" w:line="240" w:lineRule="auto"/>
      </w:pPr>
      <w:r>
        <w:t xml:space="preserve">SITE Quality Measures </w:t>
      </w:r>
      <w:r w:rsidR="00630D97">
        <w:t>Activities</w:t>
      </w:r>
    </w:p>
    <w:p w:rsidR="0086213E" w:rsidRDefault="003A5FC1" w:rsidP="00963C8B">
      <w:pPr>
        <w:pStyle w:val="ListParagraph"/>
        <w:numPr>
          <w:ilvl w:val="0"/>
          <w:numId w:val="25"/>
        </w:numPr>
      </w:pPr>
      <w:r>
        <w:t>Requirements gathering on Quality Measures</w:t>
      </w:r>
    </w:p>
    <w:p w:rsidR="003A5FC1" w:rsidRDefault="003A5FC1" w:rsidP="00963C8B">
      <w:pPr>
        <w:pStyle w:val="ListParagraph"/>
        <w:numPr>
          <w:ilvl w:val="0"/>
          <w:numId w:val="25"/>
        </w:numPr>
      </w:pPr>
      <w:r>
        <w:t xml:space="preserve">Test cases </w:t>
      </w:r>
      <w:r w:rsidR="007034E8">
        <w:t>preparation</w:t>
      </w:r>
      <w:r>
        <w:t xml:space="preserve"> for Quality Measures – Functional, non-functional, usability, navigation</w:t>
      </w:r>
    </w:p>
    <w:p w:rsidR="003A5FC1" w:rsidRDefault="003A5FC1" w:rsidP="00963C8B">
      <w:pPr>
        <w:pStyle w:val="ListParagraph"/>
        <w:numPr>
          <w:ilvl w:val="0"/>
          <w:numId w:val="25"/>
        </w:numPr>
      </w:pPr>
      <w:r>
        <w:t xml:space="preserve">Test cases </w:t>
      </w:r>
      <w:r w:rsidR="007034E8">
        <w:t>execution</w:t>
      </w:r>
      <w:r>
        <w:t xml:space="preserve"> to test the implementation</w:t>
      </w:r>
    </w:p>
    <w:p w:rsidR="003A5FC1" w:rsidRDefault="007034E8" w:rsidP="00963C8B">
      <w:pPr>
        <w:pStyle w:val="ListParagraph"/>
        <w:numPr>
          <w:ilvl w:val="0"/>
          <w:numId w:val="25"/>
        </w:numPr>
      </w:pPr>
      <w:r>
        <w:t>Reporting of defects found during the testing and maintenance</w:t>
      </w:r>
      <w:r w:rsidR="003A5FC1">
        <w:t xml:space="preserve"> </w:t>
      </w:r>
      <w:r>
        <w:t>of defect log</w:t>
      </w:r>
      <w:r w:rsidR="003360CF">
        <w:tab/>
      </w:r>
    </w:p>
    <w:p w:rsidR="003A5FC1" w:rsidRDefault="003A5FC1" w:rsidP="00963C8B">
      <w:pPr>
        <w:pStyle w:val="ListParagraph"/>
        <w:numPr>
          <w:ilvl w:val="0"/>
          <w:numId w:val="25"/>
        </w:numPr>
      </w:pPr>
      <w:r>
        <w:t>Retest</w:t>
      </w:r>
      <w:r w:rsidR="007034E8">
        <w:t xml:space="preserve">ing of defects </w:t>
      </w:r>
      <w:r w:rsidR="003360CF">
        <w:t>to</w:t>
      </w:r>
      <w:r w:rsidR="007034E8">
        <w:t xml:space="preserve"> follow</w:t>
      </w:r>
      <w:r>
        <w:t xml:space="preserve"> upon fix and </w:t>
      </w:r>
      <w:r w:rsidR="007034E8">
        <w:t xml:space="preserve">test team </w:t>
      </w:r>
      <w:r w:rsidR="003360CF">
        <w:t>to</w:t>
      </w:r>
      <w:r w:rsidR="007034E8">
        <w:t xml:space="preserve"> update defec</w:t>
      </w:r>
      <w:r>
        <w:t>t status</w:t>
      </w:r>
      <w:r w:rsidR="007034E8">
        <w:t xml:space="preserve"> to </w:t>
      </w:r>
      <w:r>
        <w:t>open/close.</w:t>
      </w:r>
    </w:p>
    <w:p w:rsidR="003A5FC1" w:rsidRDefault="007034E8" w:rsidP="00963C8B">
      <w:pPr>
        <w:pStyle w:val="ListParagraph"/>
        <w:numPr>
          <w:ilvl w:val="0"/>
          <w:numId w:val="25"/>
        </w:numPr>
      </w:pPr>
      <w:r>
        <w:t>R</w:t>
      </w:r>
      <w:r w:rsidR="003A5FC1">
        <w:t>egression tests</w:t>
      </w:r>
      <w:r>
        <w:t xml:space="preserve"> will be performed as needed</w:t>
      </w:r>
      <w:r w:rsidR="003A5FC1">
        <w:t>.</w:t>
      </w:r>
      <w:r>
        <w:tab/>
      </w:r>
    </w:p>
    <w:p w:rsidR="00627740" w:rsidRDefault="00654172" w:rsidP="00627740">
      <w:pPr>
        <w:pStyle w:val="Heading3"/>
        <w:keepLines w:val="0"/>
        <w:suppressAutoHyphens/>
        <w:spacing w:before="60" w:after="60" w:line="240" w:lineRule="auto"/>
      </w:pPr>
      <w:r>
        <w:t xml:space="preserve">SITE Provider Directories </w:t>
      </w:r>
      <w:r w:rsidR="005B2D2B">
        <w:t xml:space="preserve">(PD) </w:t>
      </w:r>
      <w:r>
        <w:t xml:space="preserve">Activities </w:t>
      </w:r>
    </w:p>
    <w:p w:rsidR="000345D3" w:rsidRDefault="000345D3" w:rsidP="000345D3">
      <w:pPr>
        <w:pStyle w:val="ListParagraph"/>
        <w:numPr>
          <w:ilvl w:val="0"/>
          <w:numId w:val="25"/>
        </w:numPr>
      </w:pPr>
      <w:r>
        <w:t>Requirements gathering on Provider Directories</w:t>
      </w:r>
    </w:p>
    <w:p w:rsidR="000345D3" w:rsidRDefault="000345D3" w:rsidP="000345D3">
      <w:pPr>
        <w:pStyle w:val="ListParagraph"/>
        <w:numPr>
          <w:ilvl w:val="0"/>
          <w:numId w:val="25"/>
        </w:numPr>
      </w:pPr>
      <w:r>
        <w:t>Test cases preparation for Provider Directories – Functional, non-functional, usability, navigation</w:t>
      </w:r>
    </w:p>
    <w:p w:rsidR="000345D3" w:rsidRDefault="000345D3" w:rsidP="000345D3">
      <w:pPr>
        <w:pStyle w:val="ListParagraph"/>
        <w:numPr>
          <w:ilvl w:val="0"/>
          <w:numId w:val="25"/>
        </w:numPr>
      </w:pPr>
      <w:r>
        <w:t>Test cases execution to test the implementation</w:t>
      </w:r>
    </w:p>
    <w:p w:rsidR="000345D3" w:rsidRDefault="000345D3" w:rsidP="000345D3">
      <w:pPr>
        <w:pStyle w:val="ListParagraph"/>
        <w:numPr>
          <w:ilvl w:val="0"/>
          <w:numId w:val="25"/>
        </w:numPr>
      </w:pPr>
      <w:r>
        <w:t>Reporting of defects found during the testing and maintenance of defect log</w:t>
      </w:r>
    </w:p>
    <w:p w:rsidR="000345D3" w:rsidRDefault="000345D3" w:rsidP="000345D3">
      <w:pPr>
        <w:pStyle w:val="ListParagraph"/>
        <w:numPr>
          <w:ilvl w:val="0"/>
          <w:numId w:val="25"/>
        </w:numPr>
      </w:pPr>
      <w:r>
        <w:t>Retesting of defects will follow upon fix and test team will update defect status to open/close.</w:t>
      </w:r>
    </w:p>
    <w:p w:rsidR="00403967" w:rsidRDefault="000345D3" w:rsidP="000831B3">
      <w:pPr>
        <w:pStyle w:val="ListParagraph"/>
        <w:numPr>
          <w:ilvl w:val="0"/>
          <w:numId w:val="25"/>
        </w:numPr>
      </w:pPr>
      <w:r>
        <w:t>Regression tests will be performed as needed.</w:t>
      </w:r>
    </w:p>
    <w:p w:rsidR="002B4870" w:rsidRDefault="00654172" w:rsidP="002B4870">
      <w:pPr>
        <w:pStyle w:val="Heading3"/>
        <w:keepLines w:val="0"/>
        <w:suppressAutoHyphens/>
        <w:spacing w:before="60" w:after="60" w:line="240" w:lineRule="auto"/>
      </w:pPr>
      <w:r>
        <w:t>SITE C-</w:t>
      </w:r>
      <w:smartTag w:uri="urn:schemas-microsoft-com:office:smarttags" w:element="stockticker">
        <w:r>
          <w:t>CDA</w:t>
        </w:r>
      </w:smartTag>
      <w:r>
        <w:t xml:space="preserve"> Activities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Requirements gathering on C-</w:t>
      </w:r>
      <w:smartTag w:uri="urn:schemas-microsoft-com:office:smarttags" w:element="stockticker">
        <w:r>
          <w:t>CDA</w:t>
        </w:r>
      </w:smartTag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Test cases preparation for C-</w:t>
      </w:r>
      <w:smartTag w:uri="urn:schemas-microsoft-com:office:smarttags" w:element="stockticker">
        <w:r>
          <w:t>CDA</w:t>
        </w:r>
      </w:smartTag>
      <w:r>
        <w:t xml:space="preserve"> – Functional, non-functional, usability, navigation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Test cases execution to test the implementation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Reporting of defects found during the testing and maintenance of defect log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Retesting of defects will follow upon fix and test team will update defect status to open/close.</w:t>
      </w:r>
    </w:p>
    <w:p w:rsidR="00B17099" w:rsidRPr="00654172" w:rsidRDefault="0070120C" w:rsidP="0070120C">
      <w:pPr>
        <w:pStyle w:val="ListParagraph"/>
        <w:numPr>
          <w:ilvl w:val="0"/>
          <w:numId w:val="32"/>
        </w:numPr>
      </w:pPr>
      <w:r>
        <w:t>Regression tests will be performed as needed.</w:t>
      </w:r>
    </w:p>
    <w:p w:rsidR="00654172" w:rsidRDefault="00654172" w:rsidP="00654172">
      <w:pPr>
        <w:pStyle w:val="Heading3"/>
        <w:keepLines w:val="0"/>
        <w:suppressAutoHyphens/>
        <w:spacing w:before="60" w:after="60" w:line="240" w:lineRule="auto"/>
      </w:pPr>
      <w:r>
        <w:t>SITE Direct Sandbox Activities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 xml:space="preserve">Requirements gathering on </w:t>
      </w:r>
      <w:r w:rsidR="003360CF">
        <w:t>Direct Sandbox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lastRenderedPageBreak/>
        <w:t xml:space="preserve">Test cases preparation for </w:t>
      </w:r>
      <w:r w:rsidR="003360CF">
        <w:t xml:space="preserve">Direct Sandbox </w:t>
      </w:r>
      <w:r>
        <w:t>– Functional, non-functional, usability, navigation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Test cases execution to test the implementation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Reporting of defects found during the testing and maintenance of defect log</w:t>
      </w:r>
    </w:p>
    <w:p w:rsidR="0070120C" w:rsidRDefault="0070120C" w:rsidP="0070120C">
      <w:pPr>
        <w:pStyle w:val="ListParagraph"/>
        <w:numPr>
          <w:ilvl w:val="0"/>
          <w:numId w:val="25"/>
        </w:numPr>
      </w:pPr>
      <w:r>
        <w:t>Retesting of defects will follow upon fix and test team will update defect status to open/close.</w:t>
      </w:r>
    </w:p>
    <w:p w:rsidR="0070120C" w:rsidRPr="0070120C" w:rsidRDefault="0070120C" w:rsidP="0070120C">
      <w:pPr>
        <w:pStyle w:val="ListParagraph"/>
        <w:numPr>
          <w:ilvl w:val="0"/>
          <w:numId w:val="32"/>
        </w:numPr>
      </w:pPr>
      <w:r>
        <w:t>Regression tests will be performed as needed.</w:t>
      </w:r>
    </w:p>
    <w:p w:rsidR="00C6105B" w:rsidRDefault="00C6105B" w:rsidP="0070120C">
      <w:pPr>
        <w:pStyle w:val="ListParagraph"/>
        <w:ind w:left="1440"/>
      </w:pPr>
    </w:p>
    <w:p w:rsidR="00C93259" w:rsidRDefault="00C93259" w:rsidP="00C93259">
      <w:pPr>
        <w:pStyle w:val="Heading3"/>
        <w:keepLines w:val="0"/>
        <w:suppressAutoHyphens/>
        <w:spacing w:before="60" w:after="60" w:line="240" w:lineRule="auto"/>
      </w:pPr>
      <w:r>
        <w:t>Deliverables Submitted</w:t>
      </w:r>
    </w:p>
    <w:p w:rsidR="005962FB" w:rsidRDefault="005962FB" w:rsidP="00694BFB">
      <w:pPr>
        <w:pStyle w:val="ListParagraph"/>
        <w:numPr>
          <w:ilvl w:val="0"/>
          <w:numId w:val="32"/>
        </w:numPr>
      </w:pPr>
      <w:r>
        <w:t>Test Plan</w:t>
      </w:r>
    </w:p>
    <w:p w:rsidR="005962FB" w:rsidRDefault="005962FB" w:rsidP="00694BFB">
      <w:pPr>
        <w:pStyle w:val="ListParagraph"/>
        <w:numPr>
          <w:ilvl w:val="0"/>
          <w:numId w:val="32"/>
        </w:numPr>
      </w:pPr>
      <w:r>
        <w:t>Test case document</w:t>
      </w:r>
    </w:p>
    <w:p w:rsidR="000008E7" w:rsidRDefault="000008E7" w:rsidP="00694BFB">
      <w:pPr>
        <w:pStyle w:val="ListParagraph"/>
        <w:numPr>
          <w:ilvl w:val="0"/>
          <w:numId w:val="32"/>
        </w:numPr>
      </w:pPr>
      <w:r>
        <w:t>Test data</w:t>
      </w:r>
    </w:p>
    <w:p w:rsidR="00AD7965" w:rsidRPr="00C02D4E" w:rsidRDefault="00C150D2" w:rsidP="00C02D4E">
      <w:pPr>
        <w:pStyle w:val="ListParagraph"/>
        <w:numPr>
          <w:ilvl w:val="0"/>
          <w:numId w:val="32"/>
        </w:numPr>
      </w:pPr>
      <w:r w:rsidRPr="00C02D4E">
        <w:t>Checklist / Smoke Test to verify Production System</w:t>
      </w:r>
    </w:p>
    <w:p w:rsidR="00956364" w:rsidRDefault="00956364" w:rsidP="00694BFB">
      <w:pPr>
        <w:pStyle w:val="ListParagraph"/>
        <w:numPr>
          <w:ilvl w:val="0"/>
          <w:numId w:val="32"/>
        </w:numPr>
      </w:pPr>
      <w:r>
        <w:t>Defect Report</w:t>
      </w:r>
    </w:p>
    <w:p w:rsidR="00956364" w:rsidRPr="00956364" w:rsidRDefault="00956364" w:rsidP="00956364">
      <w:pPr>
        <w:pStyle w:val="ListParagraph"/>
        <w:numPr>
          <w:ilvl w:val="0"/>
          <w:numId w:val="32"/>
        </w:numPr>
      </w:pPr>
      <w:r w:rsidRPr="00956364">
        <w:t>Known bugs going to production</w:t>
      </w:r>
    </w:p>
    <w:p w:rsidR="00956364" w:rsidRDefault="00956364" w:rsidP="003930C6">
      <w:pPr>
        <w:pStyle w:val="ListParagraph"/>
        <w:numPr>
          <w:ilvl w:val="0"/>
          <w:numId w:val="32"/>
        </w:numPr>
      </w:pPr>
      <w:r w:rsidRPr="00956364">
        <w:t>Additional notes deemed necessary to document (e.g. team decisions, etc.)</w:t>
      </w:r>
    </w:p>
    <w:p w:rsidR="00956364" w:rsidRPr="005962FB" w:rsidRDefault="00956364" w:rsidP="00956364">
      <w:pPr>
        <w:pStyle w:val="ListParagraph"/>
      </w:pPr>
    </w:p>
    <w:p w:rsidR="005A68F0" w:rsidRDefault="00956364" w:rsidP="005A68F0">
      <w:pPr>
        <w:pStyle w:val="Heading1"/>
        <w:keepNext/>
        <w:suppressAutoHyphens/>
        <w:spacing w:before="240" w:after="60" w:line="240" w:lineRule="auto"/>
        <w:ind w:left="432" w:hanging="432"/>
      </w:pPr>
      <w:bookmarkStart w:id="13" w:name="_Toc351114778"/>
      <w:r>
        <w:t>Test Strategy</w:t>
      </w:r>
    </w:p>
    <w:p w:rsidR="00956364" w:rsidRDefault="00A84B33" w:rsidP="00956364">
      <w:r>
        <w:t xml:space="preserve"> </w:t>
      </w:r>
      <w:r>
        <w:tab/>
      </w:r>
      <w:r w:rsidR="00956364">
        <w:t>Following types of testing will be performed for SITE testing:</w:t>
      </w:r>
    </w:p>
    <w:p w:rsidR="00956364" w:rsidRDefault="00956364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 w:rsidRPr="0056026C">
        <w:rPr>
          <w:rFonts w:cs="Arial"/>
        </w:rPr>
        <w:t>Functional Testing</w:t>
      </w:r>
    </w:p>
    <w:p w:rsidR="00956364" w:rsidRDefault="00956364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>
        <w:rPr>
          <w:rFonts w:cs="Arial"/>
        </w:rPr>
        <w:t>Security Testing</w:t>
      </w:r>
    </w:p>
    <w:p w:rsidR="00956364" w:rsidRDefault="00956364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>
        <w:rPr>
          <w:rFonts w:cs="Arial"/>
        </w:rPr>
        <w:t>Stability Testing</w:t>
      </w:r>
    </w:p>
    <w:p w:rsidR="009072A9" w:rsidRPr="0056026C" w:rsidRDefault="009072A9" w:rsidP="00956364">
      <w:pPr>
        <w:pStyle w:val="ListParagraph"/>
        <w:numPr>
          <w:ilvl w:val="0"/>
          <w:numId w:val="36"/>
        </w:numPr>
        <w:tabs>
          <w:tab w:val="clear" w:pos="600"/>
        </w:tabs>
        <w:spacing w:before="200" w:line="240" w:lineRule="auto"/>
        <w:jc w:val="left"/>
        <w:rPr>
          <w:rFonts w:cs="Arial"/>
        </w:rPr>
      </w:pPr>
      <w:r>
        <w:rPr>
          <w:rFonts w:cs="Arial"/>
        </w:rPr>
        <w:t>Regression Testing</w:t>
      </w:r>
    </w:p>
    <w:p w:rsidR="005A68F0" w:rsidRDefault="00A84B33" w:rsidP="00CD02F5">
      <w:pPr>
        <w:tabs>
          <w:tab w:val="left" w:pos="1335"/>
        </w:tabs>
      </w:pPr>
      <w:bookmarkStart w:id="14" w:name="_EVMS__(CDRL"/>
      <w:bookmarkEnd w:id="14"/>
      <w:r>
        <w:t xml:space="preserve">508 Compliance testing will be performed on all the features listed in section 1.1 of this test plan and overall SITE implantation. </w:t>
      </w:r>
    </w:p>
    <w:bookmarkEnd w:id="3"/>
    <w:bookmarkEnd w:id="13"/>
    <w:p w:rsidR="001F0C13" w:rsidRDefault="00ED615C" w:rsidP="001F0C13">
      <w:pPr>
        <w:pStyle w:val="Heading1"/>
      </w:pPr>
      <w:r>
        <w:t>Resources</w:t>
      </w:r>
    </w:p>
    <w:p w:rsidR="00ED615C" w:rsidRDefault="00ED615C" w:rsidP="00ED615C">
      <w:pPr>
        <w:pStyle w:val="Heading3"/>
      </w:pPr>
      <w:r>
        <w:t>Test Tools</w:t>
      </w:r>
    </w:p>
    <w:p w:rsidR="00ED615C" w:rsidRDefault="00ED615C" w:rsidP="00ED615C"/>
    <w:p w:rsidR="00ED615C" w:rsidRDefault="00ED615C" w:rsidP="00ED615C">
      <w:r w:rsidRPr="00ED615C">
        <w:t xml:space="preserve">JIRA will be used to create user stories, </w:t>
      </w:r>
      <w:r>
        <w:t>report task</w:t>
      </w:r>
      <w:r w:rsidRPr="00ED615C">
        <w:t xml:space="preserve"> </w:t>
      </w:r>
      <w:r>
        <w:t xml:space="preserve">progress </w:t>
      </w:r>
      <w:r w:rsidRPr="00ED615C">
        <w:t>and bug tracking.</w:t>
      </w:r>
    </w:p>
    <w:p w:rsidR="00ED615C" w:rsidRDefault="00ED615C" w:rsidP="00ED615C">
      <w:r>
        <w:t>Additional tools may be used to automate testing efforts.</w:t>
      </w:r>
    </w:p>
    <w:p w:rsidR="00C150D2" w:rsidRPr="00ED615C" w:rsidRDefault="00C150D2" w:rsidP="00ED615C"/>
    <w:p w:rsidR="00A84B33" w:rsidRDefault="00A84B33" w:rsidP="00CD2ADD">
      <w:pPr>
        <w:pStyle w:val="Heading1"/>
        <w:rPr>
          <w:lang w:val="en-CA"/>
        </w:rPr>
      </w:pPr>
      <w:bookmarkStart w:id="15" w:name="_Toc373829148"/>
      <w:r>
        <w:rPr>
          <w:lang w:val="en-CA"/>
        </w:rPr>
        <w:t xml:space="preserve"> DEPENDENCIES/RISKS</w:t>
      </w:r>
      <w:bookmarkEnd w:id="15"/>
    </w:p>
    <w:p w:rsidR="00CD2ADD" w:rsidRDefault="00CD2ADD" w:rsidP="00CD2ADD">
      <w:pPr>
        <w:pStyle w:val="Heading3"/>
      </w:pPr>
      <w:r>
        <w:t>508 Compliance Changes</w:t>
      </w:r>
    </w:p>
    <w:p w:rsidR="00CD2ADD" w:rsidRDefault="00CD2ADD" w:rsidP="00CD2ADD">
      <w:pPr>
        <w:pStyle w:val="ListBullet"/>
        <w:numPr>
          <w:ilvl w:val="0"/>
          <w:numId w:val="41"/>
        </w:numPr>
      </w:pPr>
      <w:r>
        <w:t>Need to manage the changes identified and plan to incorporate them incrementally</w:t>
      </w:r>
    </w:p>
    <w:p w:rsidR="00ED615C" w:rsidRDefault="00CA5145" w:rsidP="00CD2ADD">
      <w:pPr>
        <w:pStyle w:val="ListBullet"/>
        <w:numPr>
          <w:ilvl w:val="0"/>
          <w:numId w:val="41"/>
        </w:numPr>
      </w:pPr>
      <w:r>
        <w:t xml:space="preserve">Create </w:t>
      </w:r>
      <w:r w:rsidR="00CD2ADD">
        <w:t>test cases for 508 compliance testing</w:t>
      </w:r>
    </w:p>
    <w:p w:rsidR="00CD2ADD" w:rsidRPr="00CD2ADD" w:rsidRDefault="00CD2ADD" w:rsidP="00CD2ADD">
      <w:pPr>
        <w:pStyle w:val="Heading3"/>
      </w:pPr>
      <w:r w:rsidRPr="00CD2ADD">
        <w:t>Change Management</w:t>
      </w:r>
    </w:p>
    <w:p w:rsidR="00AD7965" w:rsidRPr="00CD2ADD" w:rsidRDefault="00C150D2" w:rsidP="00CD2ADD">
      <w:pPr>
        <w:pStyle w:val="ListBullet"/>
        <w:numPr>
          <w:ilvl w:val="0"/>
          <w:numId w:val="43"/>
        </w:numPr>
      </w:pPr>
      <w:r w:rsidRPr="00CD2ADD">
        <w:t>Need to manage the changes identified and plan to incorporate them incrementally</w:t>
      </w:r>
    </w:p>
    <w:p w:rsidR="00ED615C" w:rsidRPr="00CD2ADD" w:rsidRDefault="00ED615C" w:rsidP="00CD2ADD">
      <w:pPr>
        <w:pStyle w:val="ListBullet"/>
        <w:numPr>
          <w:ilvl w:val="0"/>
          <w:numId w:val="0"/>
        </w:numPr>
        <w:ind w:left="360"/>
      </w:pPr>
    </w:p>
    <w:p w:rsidR="00ED615C" w:rsidRPr="00ED615C" w:rsidRDefault="00ED615C" w:rsidP="00ED615C"/>
    <w:sectPr w:rsidR="00ED615C" w:rsidRPr="00ED615C" w:rsidSect="009408CF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2A5" w:rsidRDefault="007A32A5" w:rsidP="00122350">
      <w:r>
        <w:separator/>
      </w:r>
    </w:p>
  </w:endnote>
  <w:endnote w:type="continuationSeparator" w:id="0">
    <w:p w:rsidR="007A32A5" w:rsidRDefault="007A32A5" w:rsidP="0012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CA" w:rsidRDefault="00A64981" w:rsidP="001223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2A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2ACA" w:rsidRDefault="00322ACA" w:rsidP="0012235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606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ACA" w:rsidRDefault="00A64981">
        <w:pPr>
          <w:pStyle w:val="Footer"/>
          <w:jc w:val="right"/>
        </w:pPr>
        <w:r>
          <w:fldChar w:fldCharType="begin"/>
        </w:r>
        <w:r w:rsidR="00322ACA">
          <w:instrText xml:space="preserve"> PAGE   \* MERGEFORMAT </w:instrText>
        </w:r>
        <w:r>
          <w:fldChar w:fldCharType="separate"/>
        </w:r>
        <w:r w:rsidR="006C42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2ACA" w:rsidRDefault="00322ACA" w:rsidP="0012235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374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ACA" w:rsidRDefault="00A64981">
        <w:pPr>
          <w:pStyle w:val="Footer"/>
          <w:jc w:val="right"/>
        </w:pPr>
        <w:r>
          <w:fldChar w:fldCharType="begin"/>
        </w:r>
        <w:r w:rsidR="00322ACA">
          <w:instrText xml:space="preserve"> PAGE   \* MERGEFORMAT </w:instrText>
        </w:r>
        <w:r>
          <w:fldChar w:fldCharType="separate"/>
        </w:r>
        <w:r w:rsidR="00522F7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22ACA" w:rsidRDefault="00322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2A5" w:rsidRDefault="007A32A5" w:rsidP="00122350">
      <w:r>
        <w:separator/>
      </w:r>
    </w:p>
  </w:footnote>
  <w:footnote w:type="continuationSeparator" w:id="0">
    <w:p w:rsidR="007A32A5" w:rsidRDefault="007A32A5" w:rsidP="00122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F74" w:rsidRDefault="006C42C2" w:rsidP="00522F74">
    <w:pPr>
      <w:spacing w:after="0"/>
      <w:rPr>
        <w:noProof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-640080</wp:posOffset>
              </wp:positionH>
              <wp:positionV relativeFrom="paragraph">
                <wp:posOffset>-182880</wp:posOffset>
              </wp:positionV>
              <wp:extent cx="7223760" cy="741680"/>
              <wp:effectExtent l="0" t="0" r="0" b="1270"/>
              <wp:wrapNone/>
              <wp:docPr id="28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23760" cy="741680"/>
                      </a:xfrm>
                      <a:prstGeom prst="rect">
                        <a:avLst/>
                      </a:prstGeom>
                      <a:gradFill flip="none" rotWithShape="0">
                        <a:gsLst>
                          <a:gs pos="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3BA6AA" id="Rectangle 44" o:spid="_x0000_s1026" style="position:absolute;margin-left:-50.4pt;margin-top:-14.4pt;width:568.8pt;height:58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" fillcolor="#c6d9f1 [671]" stroked="f">
              <v:fill color2="white [3212]" focus="100%" type="gradient"/>
              <v:textbox inset=",7.2pt,,7.2pt"/>
              <w10:wrap anchorx="margin"/>
            </v:rect>
          </w:pict>
        </mc:Fallback>
      </mc:AlternateContent>
    </w:r>
    <w:r w:rsidR="00322ACA" w:rsidRPr="001C0C1C">
      <w:rPr>
        <w:noProof/>
        <w:sz w:val="18"/>
        <w:szCs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5285740</wp:posOffset>
          </wp:positionH>
          <wp:positionV relativeFrom="paragraph">
            <wp:posOffset>0</wp:posOffset>
          </wp:positionV>
          <wp:extent cx="658368" cy="457200"/>
          <wp:effectExtent l="0" t="0" r="2540" b="0"/>
          <wp:wrapNone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368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F2187E">
      <w:rPr>
        <w:noProof/>
        <w:sz w:val="18"/>
        <w:szCs w:val="18"/>
      </w:rPr>
      <w:t>Monthly Progress Report for</w:t>
    </w:r>
    <w:r w:rsidR="00322ACA" w:rsidRPr="001C0C1C">
      <w:rPr>
        <w:noProof/>
        <w:sz w:val="18"/>
        <w:szCs w:val="18"/>
      </w:rPr>
      <w:br/>
    </w:r>
    <w:r w:rsidR="00F2187E">
      <w:rPr>
        <w:noProof/>
        <w:sz w:val="18"/>
        <w:szCs w:val="18"/>
      </w:rPr>
      <w:t>Order</w:t>
    </w:r>
    <w:r w:rsidR="00D13822">
      <w:rPr>
        <w:noProof/>
        <w:sz w:val="18"/>
        <w:szCs w:val="18"/>
      </w:rPr>
      <w:t xml:space="preserve"> # </w:t>
    </w:r>
    <w:r w:rsidR="00522F74" w:rsidRPr="00522F74">
      <w:rPr>
        <w:rFonts w:cs="Times New Roman"/>
        <w:color w:val="auto"/>
        <w:sz w:val="18"/>
      </w:rPr>
      <w:t xml:space="preserve">HHSP23337004 </w:t>
    </w:r>
    <w:r w:rsidR="00322ACA">
      <w:rPr>
        <w:noProof/>
        <w:sz w:val="18"/>
        <w:szCs w:val="18"/>
      </w:rPr>
      <w:t xml:space="preserve">– </w:t>
    </w:r>
    <w:r w:rsidR="00522F74">
      <w:rPr>
        <w:noProof/>
        <w:sz w:val="18"/>
        <w:szCs w:val="18"/>
      </w:rPr>
      <w:t>Standards Implementation and Testing Environment</w:t>
    </w:r>
  </w:p>
  <w:p w:rsidR="00322ACA" w:rsidRPr="001C0C1C" w:rsidRDefault="00F2187E" w:rsidP="00522F74">
    <w:pPr>
      <w:spacing w:after="0"/>
      <w:rPr>
        <w:noProof/>
        <w:sz w:val="18"/>
        <w:szCs w:val="18"/>
      </w:rPr>
    </w:pPr>
    <w:r>
      <w:rPr>
        <w:noProof/>
        <w:sz w:val="18"/>
        <w:szCs w:val="18"/>
      </w:rPr>
      <w:t xml:space="preserve">under BPA contract # </w:t>
    </w:r>
    <w:r w:rsidRPr="00F2187E">
      <w:rPr>
        <w:rStyle w:val="SubtitleChar"/>
        <w:rFonts w:ascii="Times New Roman" w:eastAsiaTheme="minorEastAsia" w:hAnsi="Times New Roman" w:cs="Times New Roman"/>
        <w:sz w:val="18"/>
        <w:szCs w:val="18"/>
      </w:rPr>
      <w:t>HHSP233201200038B</w:t>
    </w:r>
    <w:r w:rsidR="00322ACA" w:rsidRPr="001C0C1C">
      <w:rPr>
        <w:noProof/>
        <w:sz w:val="18"/>
        <w:szCs w:val="18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9BBB5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BBB5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5B3D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</w:abstractNum>
  <w:abstractNum w:abstractNumId="4">
    <w:nsid w:val="FFFFFF89"/>
    <w:multiLevelType w:val="singleLevel"/>
    <w:tmpl w:val="13A2B0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5">
    <w:nsid w:val="005C72F1"/>
    <w:multiLevelType w:val="hybridMultilevel"/>
    <w:tmpl w:val="97BE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66597"/>
    <w:multiLevelType w:val="hybridMultilevel"/>
    <w:tmpl w:val="C2141978"/>
    <w:lvl w:ilvl="0" w:tplc="0C904C9A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pStyle w:val="TableBullet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BC1173"/>
    <w:multiLevelType w:val="hybridMultilevel"/>
    <w:tmpl w:val="29AAB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A27930"/>
    <w:multiLevelType w:val="hybridMultilevel"/>
    <w:tmpl w:val="DF683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CE3980"/>
    <w:multiLevelType w:val="hybridMultilevel"/>
    <w:tmpl w:val="2004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C30EF"/>
    <w:multiLevelType w:val="hybridMultilevel"/>
    <w:tmpl w:val="12661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88296B"/>
    <w:multiLevelType w:val="hybridMultilevel"/>
    <w:tmpl w:val="3F980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75662E7"/>
    <w:multiLevelType w:val="hybridMultilevel"/>
    <w:tmpl w:val="05980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4365EB"/>
    <w:multiLevelType w:val="hybridMultilevel"/>
    <w:tmpl w:val="5E5C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2E33A9"/>
    <w:multiLevelType w:val="hybridMultilevel"/>
    <w:tmpl w:val="177E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0466E7"/>
    <w:multiLevelType w:val="hybridMultilevel"/>
    <w:tmpl w:val="D18A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0144C"/>
    <w:multiLevelType w:val="hybridMultilevel"/>
    <w:tmpl w:val="C4CA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23464"/>
    <w:multiLevelType w:val="hybridMultilevel"/>
    <w:tmpl w:val="43CA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E461A"/>
    <w:multiLevelType w:val="hybridMultilevel"/>
    <w:tmpl w:val="DAB25976"/>
    <w:lvl w:ilvl="0" w:tplc="008EA6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9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C076C">
      <w:start w:val="8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E272E0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CD5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4F6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A55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00D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053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8C1E5C"/>
    <w:multiLevelType w:val="hybridMultilevel"/>
    <w:tmpl w:val="AF96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13F2F"/>
    <w:multiLevelType w:val="hybridMultilevel"/>
    <w:tmpl w:val="5FDE1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E10123"/>
    <w:multiLevelType w:val="multilevel"/>
    <w:tmpl w:val="8AE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FD811E9"/>
    <w:multiLevelType w:val="hybridMultilevel"/>
    <w:tmpl w:val="71D2154A"/>
    <w:lvl w:ilvl="0" w:tplc="3836CF2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202826"/>
    <w:multiLevelType w:val="multilevel"/>
    <w:tmpl w:val="F67A519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468655C1"/>
    <w:multiLevelType w:val="hybridMultilevel"/>
    <w:tmpl w:val="0732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2039E"/>
    <w:multiLevelType w:val="hybridMultilevel"/>
    <w:tmpl w:val="34D8B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366BB1"/>
    <w:multiLevelType w:val="hybridMultilevel"/>
    <w:tmpl w:val="6A26C260"/>
    <w:lvl w:ilvl="0" w:tplc="04090001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04090003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7">
    <w:nsid w:val="51D35593"/>
    <w:multiLevelType w:val="hybridMultilevel"/>
    <w:tmpl w:val="4042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4628F"/>
    <w:multiLevelType w:val="hybridMultilevel"/>
    <w:tmpl w:val="AA52BDB4"/>
    <w:lvl w:ilvl="0" w:tplc="008EA65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6F66DA6"/>
    <w:multiLevelType w:val="hybridMultilevel"/>
    <w:tmpl w:val="AF46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174311"/>
    <w:multiLevelType w:val="hybridMultilevel"/>
    <w:tmpl w:val="24C898A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1">
    <w:nsid w:val="5F6978B7"/>
    <w:multiLevelType w:val="hybridMultilevel"/>
    <w:tmpl w:val="B7E67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DC2FAF"/>
    <w:multiLevelType w:val="hybridMultilevel"/>
    <w:tmpl w:val="796C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>
    <w:nsid w:val="67154C07"/>
    <w:multiLevelType w:val="hybridMultilevel"/>
    <w:tmpl w:val="C832B708"/>
    <w:lvl w:ilvl="0" w:tplc="3F38B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A1B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4F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47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23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E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87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82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92D02"/>
    <w:multiLevelType w:val="hybridMultilevel"/>
    <w:tmpl w:val="CF00B682"/>
    <w:lvl w:ilvl="0" w:tplc="488800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B3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A44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89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47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070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BB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8AC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43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2DE6FB0"/>
    <w:multiLevelType w:val="hybridMultilevel"/>
    <w:tmpl w:val="F7AAD410"/>
    <w:lvl w:ilvl="0" w:tplc="E9FA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04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25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A4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8E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E7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84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0C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4D25FDD"/>
    <w:multiLevelType w:val="hybridMultilevel"/>
    <w:tmpl w:val="F67A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7B3734"/>
    <w:multiLevelType w:val="hybridMultilevel"/>
    <w:tmpl w:val="FB3C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BE746E"/>
    <w:multiLevelType w:val="hybridMultilevel"/>
    <w:tmpl w:val="DCECF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9CC656B"/>
    <w:multiLevelType w:val="hybridMultilevel"/>
    <w:tmpl w:val="E71240D0"/>
    <w:lvl w:ilvl="0" w:tplc="04090001">
      <w:start w:val="1"/>
      <w:numFmt w:val="bullet"/>
      <w:pStyle w:val="mainbullet"/>
      <w:lvlText w:val=""/>
      <w:lvlJc w:val="left"/>
      <w:pPr>
        <w:ind w:left="360" w:hanging="360"/>
      </w:pPr>
      <w:rPr>
        <w:rFonts w:ascii="Symbol" w:hAnsi="Symbol" w:hint="default"/>
        <w:color w:val="C0504D"/>
        <w:spacing w:val="0"/>
        <w:kern w:val="16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0B3EE8"/>
    <w:multiLevelType w:val="hybridMultilevel"/>
    <w:tmpl w:val="8E10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2A6D37"/>
    <w:multiLevelType w:val="hybridMultilevel"/>
    <w:tmpl w:val="654A2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6"/>
  </w:num>
  <w:num w:numId="7">
    <w:abstractNumId w:val="6"/>
  </w:num>
  <w:num w:numId="8">
    <w:abstractNumId w:val="40"/>
  </w:num>
  <w:num w:numId="9">
    <w:abstractNumId w:val="33"/>
  </w:num>
  <w:num w:numId="10">
    <w:abstractNumId w:val="23"/>
  </w:num>
  <w:num w:numId="11">
    <w:abstractNumId w:val="15"/>
  </w:num>
  <w:num w:numId="12">
    <w:abstractNumId w:val="39"/>
  </w:num>
  <w:num w:numId="13">
    <w:abstractNumId w:val="14"/>
  </w:num>
  <w:num w:numId="14">
    <w:abstractNumId w:val="38"/>
  </w:num>
  <w:num w:numId="15">
    <w:abstractNumId w:val="8"/>
  </w:num>
  <w:num w:numId="16">
    <w:abstractNumId w:val="20"/>
  </w:num>
  <w:num w:numId="17">
    <w:abstractNumId w:val="7"/>
  </w:num>
  <w:num w:numId="18">
    <w:abstractNumId w:val="11"/>
  </w:num>
  <w:num w:numId="19">
    <w:abstractNumId w:val="19"/>
  </w:num>
  <w:num w:numId="20">
    <w:abstractNumId w:val="17"/>
  </w:num>
  <w:num w:numId="21">
    <w:abstractNumId w:val="37"/>
  </w:num>
  <w:num w:numId="22">
    <w:abstractNumId w:val="42"/>
  </w:num>
  <w:num w:numId="23">
    <w:abstractNumId w:val="13"/>
  </w:num>
  <w:num w:numId="24">
    <w:abstractNumId w:val="21"/>
  </w:num>
  <w:num w:numId="25">
    <w:abstractNumId w:val="27"/>
  </w:num>
  <w:num w:numId="26">
    <w:abstractNumId w:val="24"/>
  </w:num>
  <w:num w:numId="27">
    <w:abstractNumId w:val="41"/>
  </w:num>
  <w:num w:numId="28">
    <w:abstractNumId w:val="5"/>
  </w:num>
  <w:num w:numId="29">
    <w:abstractNumId w:val="25"/>
  </w:num>
  <w:num w:numId="30">
    <w:abstractNumId w:val="9"/>
  </w:num>
  <w:num w:numId="31">
    <w:abstractNumId w:val="29"/>
  </w:num>
  <w:num w:numId="32">
    <w:abstractNumId w:val="32"/>
  </w:num>
  <w:num w:numId="33">
    <w:abstractNumId w:val="16"/>
  </w:num>
  <w:num w:numId="34">
    <w:abstractNumId w:val="18"/>
  </w:num>
  <w:num w:numId="35">
    <w:abstractNumId w:val="35"/>
  </w:num>
  <w:num w:numId="36">
    <w:abstractNumId w:val="10"/>
  </w:num>
  <w:num w:numId="37">
    <w:abstractNumId w:val="22"/>
  </w:num>
  <w:num w:numId="38">
    <w:abstractNumId w:val="36"/>
  </w:num>
  <w:num w:numId="39">
    <w:abstractNumId w:val="34"/>
  </w:num>
  <w:num w:numId="40">
    <w:abstractNumId w:val="28"/>
  </w:num>
  <w:num w:numId="41">
    <w:abstractNumId w:val="12"/>
  </w:num>
  <w:num w:numId="42">
    <w:abstractNumId w:val="30"/>
  </w:num>
  <w:num w:numId="43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50"/>
    <w:rsid w:val="000008E7"/>
    <w:rsid w:val="0000172A"/>
    <w:rsid w:val="0000480D"/>
    <w:rsid w:val="00004996"/>
    <w:rsid w:val="00004E7F"/>
    <w:rsid w:val="000104B0"/>
    <w:rsid w:val="0001109F"/>
    <w:rsid w:val="00012E01"/>
    <w:rsid w:val="00013738"/>
    <w:rsid w:val="0001510B"/>
    <w:rsid w:val="00015A8A"/>
    <w:rsid w:val="00016F8C"/>
    <w:rsid w:val="00030D80"/>
    <w:rsid w:val="000345D3"/>
    <w:rsid w:val="000352CC"/>
    <w:rsid w:val="00037E11"/>
    <w:rsid w:val="000428CC"/>
    <w:rsid w:val="0004767E"/>
    <w:rsid w:val="00052190"/>
    <w:rsid w:val="00056E8F"/>
    <w:rsid w:val="00063728"/>
    <w:rsid w:val="00066245"/>
    <w:rsid w:val="00075695"/>
    <w:rsid w:val="00075D34"/>
    <w:rsid w:val="00075F65"/>
    <w:rsid w:val="00075F97"/>
    <w:rsid w:val="0008153C"/>
    <w:rsid w:val="000915EA"/>
    <w:rsid w:val="000971F8"/>
    <w:rsid w:val="000A022F"/>
    <w:rsid w:val="000A4C01"/>
    <w:rsid w:val="000B185F"/>
    <w:rsid w:val="000B5EC7"/>
    <w:rsid w:val="000C3ECB"/>
    <w:rsid w:val="000C516F"/>
    <w:rsid w:val="000C6BA1"/>
    <w:rsid w:val="000D179A"/>
    <w:rsid w:val="000D2700"/>
    <w:rsid w:val="000D6477"/>
    <w:rsid w:val="000E1C70"/>
    <w:rsid w:val="0010799D"/>
    <w:rsid w:val="00110C5A"/>
    <w:rsid w:val="00121AE1"/>
    <w:rsid w:val="00122350"/>
    <w:rsid w:val="00123DDE"/>
    <w:rsid w:val="00124FF5"/>
    <w:rsid w:val="00126B7F"/>
    <w:rsid w:val="00134466"/>
    <w:rsid w:val="00152EE8"/>
    <w:rsid w:val="00153DC9"/>
    <w:rsid w:val="001639B8"/>
    <w:rsid w:val="0016466F"/>
    <w:rsid w:val="00166F60"/>
    <w:rsid w:val="00170FC7"/>
    <w:rsid w:val="00173822"/>
    <w:rsid w:val="00173A4B"/>
    <w:rsid w:val="00182E93"/>
    <w:rsid w:val="00185A5D"/>
    <w:rsid w:val="00190CEE"/>
    <w:rsid w:val="0019770E"/>
    <w:rsid w:val="001B3243"/>
    <w:rsid w:val="001C0C1C"/>
    <w:rsid w:val="001E3359"/>
    <w:rsid w:val="001E70C6"/>
    <w:rsid w:val="001F0C13"/>
    <w:rsid w:val="001F59F1"/>
    <w:rsid w:val="001F6D9B"/>
    <w:rsid w:val="00211E95"/>
    <w:rsid w:val="00224C1B"/>
    <w:rsid w:val="00227070"/>
    <w:rsid w:val="002435B5"/>
    <w:rsid w:val="00245595"/>
    <w:rsid w:val="002466CC"/>
    <w:rsid w:val="00250095"/>
    <w:rsid w:val="002552ED"/>
    <w:rsid w:val="0025552A"/>
    <w:rsid w:val="0025789F"/>
    <w:rsid w:val="00262C02"/>
    <w:rsid w:val="002641F0"/>
    <w:rsid w:val="002734C1"/>
    <w:rsid w:val="00274C78"/>
    <w:rsid w:val="00281E15"/>
    <w:rsid w:val="00282B51"/>
    <w:rsid w:val="00286B41"/>
    <w:rsid w:val="00287BBB"/>
    <w:rsid w:val="00292B62"/>
    <w:rsid w:val="002A3EB0"/>
    <w:rsid w:val="002A49FE"/>
    <w:rsid w:val="002A6944"/>
    <w:rsid w:val="002B1365"/>
    <w:rsid w:val="002B4870"/>
    <w:rsid w:val="002B5855"/>
    <w:rsid w:val="002C3FB0"/>
    <w:rsid w:val="002D1A12"/>
    <w:rsid w:val="002D69EA"/>
    <w:rsid w:val="002E4B18"/>
    <w:rsid w:val="002E56B1"/>
    <w:rsid w:val="002E7053"/>
    <w:rsid w:val="002F768F"/>
    <w:rsid w:val="002F7F03"/>
    <w:rsid w:val="0030145C"/>
    <w:rsid w:val="003015EA"/>
    <w:rsid w:val="00306433"/>
    <w:rsid w:val="00322ACA"/>
    <w:rsid w:val="00324A6A"/>
    <w:rsid w:val="00325B0E"/>
    <w:rsid w:val="00325FA6"/>
    <w:rsid w:val="00330BE6"/>
    <w:rsid w:val="003360CF"/>
    <w:rsid w:val="003434F1"/>
    <w:rsid w:val="00343B98"/>
    <w:rsid w:val="00344B6F"/>
    <w:rsid w:val="003504E5"/>
    <w:rsid w:val="00353C97"/>
    <w:rsid w:val="0035597C"/>
    <w:rsid w:val="00360C28"/>
    <w:rsid w:val="00364916"/>
    <w:rsid w:val="003718EA"/>
    <w:rsid w:val="00373651"/>
    <w:rsid w:val="00375D27"/>
    <w:rsid w:val="0038113B"/>
    <w:rsid w:val="003863C2"/>
    <w:rsid w:val="003A1597"/>
    <w:rsid w:val="003A5FC1"/>
    <w:rsid w:val="003A787A"/>
    <w:rsid w:val="003B03BB"/>
    <w:rsid w:val="003B0546"/>
    <w:rsid w:val="003D3DF3"/>
    <w:rsid w:val="003E3114"/>
    <w:rsid w:val="003E56D0"/>
    <w:rsid w:val="003E5854"/>
    <w:rsid w:val="00403967"/>
    <w:rsid w:val="00403DCA"/>
    <w:rsid w:val="00405E2D"/>
    <w:rsid w:val="0040622A"/>
    <w:rsid w:val="00415EB4"/>
    <w:rsid w:val="004330B1"/>
    <w:rsid w:val="00433793"/>
    <w:rsid w:val="00433F42"/>
    <w:rsid w:val="00436870"/>
    <w:rsid w:val="004412AF"/>
    <w:rsid w:val="00441CBA"/>
    <w:rsid w:val="00443A03"/>
    <w:rsid w:val="00451249"/>
    <w:rsid w:val="00461236"/>
    <w:rsid w:val="00462839"/>
    <w:rsid w:val="0046492E"/>
    <w:rsid w:val="00470EF0"/>
    <w:rsid w:val="00475207"/>
    <w:rsid w:val="00491514"/>
    <w:rsid w:val="004A6A3C"/>
    <w:rsid w:val="004B2238"/>
    <w:rsid w:val="004B453E"/>
    <w:rsid w:val="004B78A0"/>
    <w:rsid w:val="004C2999"/>
    <w:rsid w:val="004C2CE8"/>
    <w:rsid w:val="004C7FD5"/>
    <w:rsid w:val="004E1D54"/>
    <w:rsid w:val="004E25FA"/>
    <w:rsid w:val="004E3185"/>
    <w:rsid w:val="004F31F0"/>
    <w:rsid w:val="00500DE6"/>
    <w:rsid w:val="0050398C"/>
    <w:rsid w:val="005046E0"/>
    <w:rsid w:val="00516606"/>
    <w:rsid w:val="00516D6F"/>
    <w:rsid w:val="00522BF3"/>
    <w:rsid w:val="00522F74"/>
    <w:rsid w:val="00527E86"/>
    <w:rsid w:val="00535816"/>
    <w:rsid w:val="00537BD8"/>
    <w:rsid w:val="00551224"/>
    <w:rsid w:val="00552485"/>
    <w:rsid w:val="00552F9A"/>
    <w:rsid w:val="00565178"/>
    <w:rsid w:val="00574736"/>
    <w:rsid w:val="0058357D"/>
    <w:rsid w:val="005962FB"/>
    <w:rsid w:val="00597C3D"/>
    <w:rsid w:val="005A68F0"/>
    <w:rsid w:val="005B2D2B"/>
    <w:rsid w:val="005C21D9"/>
    <w:rsid w:val="005C5F22"/>
    <w:rsid w:val="005C6C22"/>
    <w:rsid w:val="005D48F1"/>
    <w:rsid w:val="005F7579"/>
    <w:rsid w:val="00603171"/>
    <w:rsid w:val="00610BB6"/>
    <w:rsid w:val="00627740"/>
    <w:rsid w:val="00630D97"/>
    <w:rsid w:val="0063231C"/>
    <w:rsid w:val="00633716"/>
    <w:rsid w:val="00633AE6"/>
    <w:rsid w:val="00633D1E"/>
    <w:rsid w:val="006340AC"/>
    <w:rsid w:val="00637DC4"/>
    <w:rsid w:val="0064408C"/>
    <w:rsid w:val="006455E6"/>
    <w:rsid w:val="00650CE8"/>
    <w:rsid w:val="00654172"/>
    <w:rsid w:val="00663A79"/>
    <w:rsid w:val="006725F0"/>
    <w:rsid w:val="00684B2A"/>
    <w:rsid w:val="00693CB9"/>
    <w:rsid w:val="00694BFB"/>
    <w:rsid w:val="006A1AA9"/>
    <w:rsid w:val="006A64D3"/>
    <w:rsid w:val="006B2945"/>
    <w:rsid w:val="006B41A2"/>
    <w:rsid w:val="006C0006"/>
    <w:rsid w:val="006C21C2"/>
    <w:rsid w:val="006C4008"/>
    <w:rsid w:val="006C42C2"/>
    <w:rsid w:val="006C4D86"/>
    <w:rsid w:val="006D667B"/>
    <w:rsid w:val="006D73A6"/>
    <w:rsid w:val="006E1602"/>
    <w:rsid w:val="006E3559"/>
    <w:rsid w:val="006E3743"/>
    <w:rsid w:val="006E395A"/>
    <w:rsid w:val="006E6067"/>
    <w:rsid w:val="006F1711"/>
    <w:rsid w:val="006F2E94"/>
    <w:rsid w:val="006F5359"/>
    <w:rsid w:val="0070120C"/>
    <w:rsid w:val="007034E8"/>
    <w:rsid w:val="007070A8"/>
    <w:rsid w:val="0070725B"/>
    <w:rsid w:val="00710590"/>
    <w:rsid w:val="00715500"/>
    <w:rsid w:val="00721C06"/>
    <w:rsid w:val="0072303C"/>
    <w:rsid w:val="00725717"/>
    <w:rsid w:val="00725EFE"/>
    <w:rsid w:val="00733EBB"/>
    <w:rsid w:val="00744DCF"/>
    <w:rsid w:val="00744DF8"/>
    <w:rsid w:val="00750552"/>
    <w:rsid w:val="00773B42"/>
    <w:rsid w:val="00775A2F"/>
    <w:rsid w:val="007A11AA"/>
    <w:rsid w:val="007A32A5"/>
    <w:rsid w:val="007A69D3"/>
    <w:rsid w:val="007B3604"/>
    <w:rsid w:val="007B53B6"/>
    <w:rsid w:val="007B6185"/>
    <w:rsid w:val="007C005B"/>
    <w:rsid w:val="007D1C00"/>
    <w:rsid w:val="007F632E"/>
    <w:rsid w:val="00807B54"/>
    <w:rsid w:val="0081611A"/>
    <w:rsid w:val="00816693"/>
    <w:rsid w:val="00820B2C"/>
    <w:rsid w:val="008218E7"/>
    <w:rsid w:val="0085031B"/>
    <w:rsid w:val="008563B2"/>
    <w:rsid w:val="0086213E"/>
    <w:rsid w:val="0086351B"/>
    <w:rsid w:val="008707BE"/>
    <w:rsid w:val="00875F40"/>
    <w:rsid w:val="00881BC3"/>
    <w:rsid w:val="0088371A"/>
    <w:rsid w:val="00885E60"/>
    <w:rsid w:val="00891B3C"/>
    <w:rsid w:val="008A1F73"/>
    <w:rsid w:val="008B38D7"/>
    <w:rsid w:val="008B71E9"/>
    <w:rsid w:val="008C0B66"/>
    <w:rsid w:val="008C2426"/>
    <w:rsid w:val="008C3025"/>
    <w:rsid w:val="008D4226"/>
    <w:rsid w:val="008D5EFE"/>
    <w:rsid w:val="008D7FB7"/>
    <w:rsid w:val="008E1149"/>
    <w:rsid w:val="008E298B"/>
    <w:rsid w:val="008E5B79"/>
    <w:rsid w:val="008F0297"/>
    <w:rsid w:val="009006CA"/>
    <w:rsid w:val="009072A9"/>
    <w:rsid w:val="00921E8D"/>
    <w:rsid w:val="00931163"/>
    <w:rsid w:val="0093610D"/>
    <w:rsid w:val="00937D6A"/>
    <w:rsid w:val="009408CF"/>
    <w:rsid w:val="00943F9A"/>
    <w:rsid w:val="0094747E"/>
    <w:rsid w:val="00950A4D"/>
    <w:rsid w:val="00956364"/>
    <w:rsid w:val="009611A3"/>
    <w:rsid w:val="00963C8B"/>
    <w:rsid w:val="00965674"/>
    <w:rsid w:val="0096629B"/>
    <w:rsid w:val="00966809"/>
    <w:rsid w:val="00974B3D"/>
    <w:rsid w:val="0098389B"/>
    <w:rsid w:val="00983924"/>
    <w:rsid w:val="0098476E"/>
    <w:rsid w:val="00990658"/>
    <w:rsid w:val="009A06ED"/>
    <w:rsid w:val="009A4845"/>
    <w:rsid w:val="009B0AA5"/>
    <w:rsid w:val="009B720D"/>
    <w:rsid w:val="009C5142"/>
    <w:rsid w:val="009D1439"/>
    <w:rsid w:val="009D2C9B"/>
    <w:rsid w:val="009E557F"/>
    <w:rsid w:val="009F3A37"/>
    <w:rsid w:val="00A00B54"/>
    <w:rsid w:val="00A014D6"/>
    <w:rsid w:val="00A10AB9"/>
    <w:rsid w:val="00A16704"/>
    <w:rsid w:val="00A16B78"/>
    <w:rsid w:val="00A22A57"/>
    <w:rsid w:val="00A255E6"/>
    <w:rsid w:val="00A25A33"/>
    <w:rsid w:val="00A25ADC"/>
    <w:rsid w:val="00A46B8C"/>
    <w:rsid w:val="00A5003C"/>
    <w:rsid w:val="00A54E5C"/>
    <w:rsid w:val="00A64981"/>
    <w:rsid w:val="00A66875"/>
    <w:rsid w:val="00A66CB4"/>
    <w:rsid w:val="00A674BB"/>
    <w:rsid w:val="00A73E9A"/>
    <w:rsid w:val="00A76427"/>
    <w:rsid w:val="00A779BA"/>
    <w:rsid w:val="00A82AAD"/>
    <w:rsid w:val="00A84B33"/>
    <w:rsid w:val="00A84FC2"/>
    <w:rsid w:val="00A86D39"/>
    <w:rsid w:val="00A90B44"/>
    <w:rsid w:val="00A92730"/>
    <w:rsid w:val="00A960F5"/>
    <w:rsid w:val="00A96490"/>
    <w:rsid w:val="00AA0795"/>
    <w:rsid w:val="00AA7C47"/>
    <w:rsid w:val="00AB018F"/>
    <w:rsid w:val="00AC2982"/>
    <w:rsid w:val="00AC2B63"/>
    <w:rsid w:val="00AD1F27"/>
    <w:rsid w:val="00AD5E5A"/>
    <w:rsid w:val="00AD7965"/>
    <w:rsid w:val="00AF5183"/>
    <w:rsid w:val="00AF699A"/>
    <w:rsid w:val="00B0586F"/>
    <w:rsid w:val="00B070D3"/>
    <w:rsid w:val="00B151A6"/>
    <w:rsid w:val="00B17099"/>
    <w:rsid w:val="00B2007D"/>
    <w:rsid w:val="00B335A8"/>
    <w:rsid w:val="00B340A5"/>
    <w:rsid w:val="00B36B27"/>
    <w:rsid w:val="00B47418"/>
    <w:rsid w:val="00B71968"/>
    <w:rsid w:val="00B836D2"/>
    <w:rsid w:val="00B847B3"/>
    <w:rsid w:val="00B8779F"/>
    <w:rsid w:val="00B93436"/>
    <w:rsid w:val="00BA14DA"/>
    <w:rsid w:val="00BA1581"/>
    <w:rsid w:val="00BA52A6"/>
    <w:rsid w:val="00BB5863"/>
    <w:rsid w:val="00BB7CC6"/>
    <w:rsid w:val="00BC745C"/>
    <w:rsid w:val="00BD1DDF"/>
    <w:rsid w:val="00BD66B1"/>
    <w:rsid w:val="00BE283C"/>
    <w:rsid w:val="00BE2CAE"/>
    <w:rsid w:val="00BE6492"/>
    <w:rsid w:val="00BF136A"/>
    <w:rsid w:val="00BF3459"/>
    <w:rsid w:val="00C02D4E"/>
    <w:rsid w:val="00C037FA"/>
    <w:rsid w:val="00C12C3E"/>
    <w:rsid w:val="00C150D2"/>
    <w:rsid w:val="00C35D50"/>
    <w:rsid w:val="00C40BB4"/>
    <w:rsid w:val="00C4570E"/>
    <w:rsid w:val="00C54164"/>
    <w:rsid w:val="00C6105B"/>
    <w:rsid w:val="00C73911"/>
    <w:rsid w:val="00C93259"/>
    <w:rsid w:val="00C95EE8"/>
    <w:rsid w:val="00C96F01"/>
    <w:rsid w:val="00CA03B4"/>
    <w:rsid w:val="00CA5145"/>
    <w:rsid w:val="00CB2DAD"/>
    <w:rsid w:val="00CC43D7"/>
    <w:rsid w:val="00CC65AA"/>
    <w:rsid w:val="00CD02F5"/>
    <w:rsid w:val="00CD2233"/>
    <w:rsid w:val="00CD2ADD"/>
    <w:rsid w:val="00CD3B67"/>
    <w:rsid w:val="00CE469F"/>
    <w:rsid w:val="00CE56F2"/>
    <w:rsid w:val="00CF1D2E"/>
    <w:rsid w:val="00CF5E61"/>
    <w:rsid w:val="00CF78EF"/>
    <w:rsid w:val="00D02742"/>
    <w:rsid w:val="00D06704"/>
    <w:rsid w:val="00D137EC"/>
    <w:rsid w:val="00D13822"/>
    <w:rsid w:val="00D1516F"/>
    <w:rsid w:val="00D3304A"/>
    <w:rsid w:val="00D52FAF"/>
    <w:rsid w:val="00D66867"/>
    <w:rsid w:val="00D70B58"/>
    <w:rsid w:val="00D72E60"/>
    <w:rsid w:val="00D81812"/>
    <w:rsid w:val="00D83731"/>
    <w:rsid w:val="00D84790"/>
    <w:rsid w:val="00D90DFB"/>
    <w:rsid w:val="00D9580D"/>
    <w:rsid w:val="00DC171A"/>
    <w:rsid w:val="00DC2FE8"/>
    <w:rsid w:val="00DC4B49"/>
    <w:rsid w:val="00DC5F93"/>
    <w:rsid w:val="00DD3311"/>
    <w:rsid w:val="00DD78C0"/>
    <w:rsid w:val="00DE10F8"/>
    <w:rsid w:val="00DE4E92"/>
    <w:rsid w:val="00DE5C00"/>
    <w:rsid w:val="00DF20BA"/>
    <w:rsid w:val="00E036D8"/>
    <w:rsid w:val="00E16BD0"/>
    <w:rsid w:val="00E179A0"/>
    <w:rsid w:val="00E31FC7"/>
    <w:rsid w:val="00E454CF"/>
    <w:rsid w:val="00E4730C"/>
    <w:rsid w:val="00E71E8E"/>
    <w:rsid w:val="00E81606"/>
    <w:rsid w:val="00E840B6"/>
    <w:rsid w:val="00E9131D"/>
    <w:rsid w:val="00E919BC"/>
    <w:rsid w:val="00E93521"/>
    <w:rsid w:val="00E94A45"/>
    <w:rsid w:val="00E96BD3"/>
    <w:rsid w:val="00E973E2"/>
    <w:rsid w:val="00EA2C4A"/>
    <w:rsid w:val="00EA5BE2"/>
    <w:rsid w:val="00EB42B0"/>
    <w:rsid w:val="00EC0B44"/>
    <w:rsid w:val="00ED0283"/>
    <w:rsid w:val="00ED09FF"/>
    <w:rsid w:val="00ED13BF"/>
    <w:rsid w:val="00ED615C"/>
    <w:rsid w:val="00ED7B9C"/>
    <w:rsid w:val="00EE02F2"/>
    <w:rsid w:val="00EE7621"/>
    <w:rsid w:val="00F033B9"/>
    <w:rsid w:val="00F06016"/>
    <w:rsid w:val="00F2187E"/>
    <w:rsid w:val="00F30B98"/>
    <w:rsid w:val="00F357CE"/>
    <w:rsid w:val="00F53C16"/>
    <w:rsid w:val="00F55082"/>
    <w:rsid w:val="00F621B9"/>
    <w:rsid w:val="00F628A5"/>
    <w:rsid w:val="00F722E9"/>
    <w:rsid w:val="00F872A6"/>
    <w:rsid w:val="00F9133E"/>
    <w:rsid w:val="00F91DE0"/>
    <w:rsid w:val="00F92381"/>
    <w:rsid w:val="00FA0A91"/>
    <w:rsid w:val="00FA29BF"/>
    <w:rsid w:val="00FA75E5"/>
    <w:rsid w:val="00FB54EB"/>
    <w:rsid w:val="00FB5F20"/>
    <w:rsid w:val="00FB61DE"/>
    <w:rsid w:val="00FC1828"/>
    <w:rsid w:val="00FD2628"/>
    <w:rsid w:val="00FE07B8"/>
    <w:rsid w:val="00FE4456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date"/>
  <w:smartTagType w:namespaceuri="urn:schemas-microsoft-com:office:smarttags" w:name="stockticker"/>
  <w:smartTagType w:namespaceuri="urn:schemas-microsoft-com:office:smarttags" w:name="phone"/>
  <w:shapeDefaults>
    <o:shapedefaults v:ext="edit" spidmax="2050"/>
    <o:shapelayout v:ext="edit">
      <o:idmap v:ext="edit" data="1"/>
    </o:shapelayout>
  </w:shapeDefaults>
  <w:decimalSymbol w:val="."/>
  <w:listSeparator w:val=","/>
  <w15:docId w15:val="{33E94467-4585-4F83-A1E3-D8E40BE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E8D"/>
    <w:pPr>
      <w:spacing w:after="240"/>
    </w:pPr>
    <w:rPr>
      <w:rFonts w:ascii="Times New Roman" w:hAnsi="Times New Roman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4E5"/>
    <w:pPr>
      <w:numPr>
        <w:numId w:val="10"/>
      </w:numPr>
      <w:spacing w:before="360" w:after="120" w:line="264" w:lineRule="auto"/>
      <w:ind w:left="360"/>
      <w:outlineLvl w:val="0"/>
    </w:pPr>
    <w:rPr>
      <w:rFonts w:eastAsia="Times New Roman" w:cs="Times New Roman"/>
      <w:b/>
      <w:color w:val="365F91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E5"/>
    <w:pPr>
      <w:keepNext/>
      <w:keepLines/>
      <w:numPr>
        <w:ilvl w:val="1"/>
        <w:numId w:val="10"/>
      </w:numPr>
      <w:spacing w:before="320" w:after="120" w:line="264" w:lineRule="auto"/>
      <w:ind w:left="45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E5"/>
    <w:pPr>
      <w:keepNext/>
      <w:keepLines/>
      <w:numPr>
        <w:ilvl w:val="2"/>
        <w:numId w:val="10"/>
      </w:numPr>
      <w:spacing w:before="240" w:after="0" w:line="264" w:lineRule="auto"/>
      <w:ind w:left="72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4E5"/>
    <w:pPr>
      <w:keepNext/>
      <w:keepLines/>
      <w:numPr>
        <w:ilvl w:val="3"/>
        <w:numId w:val="10"/>
      </w:numPr>
      <w:spacing w:before="240" w:after="0" w:line="264" w:lineRule="auto"/>
      <w:ind w:left="720"/>
      <w:outlineLvl w:val="3"/>
    </w:pPr>
    <w:rPr>
      <w:rFonts w:eastAsiaTheme="majorEastAsia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4"/>
    </w:pPr>
    <w:rPr>
      <w:rFonts w:asciiTheme="majorHAnsi" w:eastAsia="Times New Roman" w:hAnsiTheme="majorHAnsi" w:cs="Times New Roman"/>
      <w:b/>
      <w:i/>
      <w:color w:val="76923C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5"/>
    </w:pPr>
    <w:rPr>
      <w:rFonts w:asciiTheme="majorHAnsi" w:eastAsia="Times New Roman" w:hAnsiTheme="majorHAnsi" w:cs="Times New Roman"/>
      <w:color w:val="4E6128" w:themeColor="accent3" w:themeShade="7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6"/>
    </w:pPr>
    <w:rPr>
      <w:rFonts w:asciiTheme="majorHAnsi" w:eastAsia="Times New Roman" w:hAnsiTheme="majorHAnsi" w:cs="Times New Roman"/>
      <w:i/>
      <w:color w:val="4E6128" w:themeColor="accent3" w:themeShade="7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7"/>
    </w:pPr>
    <w:rPr>
      <w:rFonts w:asciiTheme="majorHAnsi" w:eastAsia="Times New Roman" w:hAnsiTheme="majorHAnsi" w:cs="Times New Roman"/>
      <w:color w:val="4F81BD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2350"/>
    <w:pPr>
      <w:tabs>
        <w:tab w:val="left" w:pos="600"/>
      </w:tabs>
      <w:spacing w:before="200"/>
      <w:jc w:val="both"/>
      <w:outlineLvl w:val="8"/>
    </w:pPr>
    <w:rPr>
      <w:rFonts w:asciiTheme="majorHAnsi" w:eastAsia="Times New Roman" w:hAnsiTheme="majorHAnsi" w:cs="Times New Roman"/>
      <w:i/>
      <w:color w:val="4F81BD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9611A3"/>
    <w:pPr>
      <w:ind w:right="-540"/>
    </w:pPr>
    <w:rPr>
      <w:rFonts w:ascii="Times" w:eastAsia="Times New Roman" w:hAnsi="Times" w:cs="Arial"/>
      <w:b/>
      <w:noProof/>
      <w:color w:val="1F497D" w:themeColor="text2"/>
      <w:sz w:val="72"/>
      <w:szCs w:val="56"/>
    </w:rPr>
  </w:style>
  <w:style w:type="paragraph" w:customStyle="1" w:styleId="TableTop">
    <w:name w:val="Table Top"/>
    <w:qFormat/>
    <w:rsid w:val="009611A3"/>
    <w:rPr>
      <w:rFonts w:ascii="Times" w:eastAsiaTheme="majorEastAsia" w:hAnsi="Times" w:cstheme="majorBidi"/>
      <w:bCs/>
      <w:noProof/>
      <w:color w:val="FFFFFF"/>
      <w:sz w:val="22"/>
    </w:rPr>
  </w:style>
  <w:style w:type="paragraph" w:styleId="Footer">
    <w:name w:val="footer"/>
    <w:basedOn w:val="Normal"/>
    <w:link w:val="FooterChar"/>
    <w:unhideWhenUsed/>
    <w:rsid w:val="001223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2350"/>
  </w:style>
  <w:style w:type="character" w:styleId="PageNumber">
    <w:name w:val="page number"/>
    <w:basedOn w:val="DefaultParagraphFont"/>
    <w:uiPriority w:val="99"/>
    <w:semiHidden/>
    <w:unhideWhenUsed/>
    <w:rsid w:val="00122350"/>
  </w:style>
  <w:style w:type="paragraph" w:styleId="Header">
    <w:name w:val="header"/>
    <w:basedOn w:val="Normal"/>
    <w:link w:val="HeaderChar"/>
    <w:uiPriority w:val="99"/>
    <w:unhideWhenUsed/>
    <w:rsid w:val="001223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350"/>
  </w:style>
  <w:style w:type="paragraph" w:styleId="BalloonText">
    <w:name w:val="Balloon Text"/>
    <w:basedOn w:val="Normal"/>
    <w:link w:val="BalloonTextChar"/>
    <w:uiPriority w:val="99"/>
    <w:semiHidden/>
    <w:unhideWhenUsed/>
    <w:rsid w:val="00122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5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04E5"/>
    <w:rPr>
      <w:rFonts w:ascii="Times New Roman" w:eastAsia="Times New Roman" w:hAnsi="Times New Roman" w:cs="Times New Roman"/>
      <w:b/>
      <w:color w:val="365F91" w:themeColor="accent1" w:themeShade="BF"/>
      <w:spacing w:val="2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7B9C"/>
    <w:pPr>
      <w:tabs>
        <w:tab w:val="left" w:pos="405"/>
        <w:tab w:val="left" w:pos="600"/>
        <w:tab w:val="right" w:leader="dot" w:pos="9180"/>
      </w:tabs>
      <w:spacing w:before="120" w:after="40"/>
    </w:pPr>
    <w:rPr>
      <w:rFonts w:eastAsia="Times New Roman" w:cs="Times New Roman"/>
      <w:b/>
      <w:bCs/>
      <w:caps/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D7B9C"/>
    <w:pPr>
      <w:tabs>
        <w:tab w:val="left" w:pos="600"/>
        <w:tab w:val="left" w:pos="731"/>
        <w:tab w:val="right" w:leader="dot" w:pos="9180"/>
      </w:tabs>
      <w:spacing w:before="120" w:after="40"/>
      <w:ind w:left="216"/>
      <w:jc w:val="both"/>
    </w:pPr>
    <w:rPr>
      <w:rFonts w:eastAsia="Times New Roman" w:cs="Times New Roman"/>
      <w:b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D7B9C"/>
    <w:pPr>
      <w:tabs>
        <w:tab w:val="left" w:pos="600"/>
        <w:tab w:val="left" w:pos="1325"/>
        <w:tab w:val="right" w:leader="dot" w:pos="9180"/>
      </w:tabs>
      <w:spacing w:before="120" w:after="40"/>
      <w:ind w:left="446"/>
      <w:jc w:val="both"/>
    </w:pPr>
    <w:rPr>
      <w:rFonts w:eastAsia="Times New Roman" w:cs="Times New Roman"/>
      <w:noProof/>
      <w:color w:val="595959" w:themeColor="text1" w:themeTint="A6"/>
      <w:szCs w:val="22"/>
    </w:rPr>
  </w:style>
  <w:style w:type="character" w:styleId="Hyperlink">
    <w:name w:val="Hyperlink"/>
    <w:basedOn w:val="DefaultParagraphFont"/>
    <w:uiPriority w:val="99"/>
    <w:unhideWhenUsed/>
    <w:rsid w:val="001223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04E5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4E5"/>
    <w:rPr>
      <w:rFonts w:ascii="Times New Roman" w:eastAsiaTheme="majorEastAsia" w:hAnsi="Times New Roman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504E5"/>
    <w:rPr>
      <w:rFonts w:ascii="Times New Roman" w:eastAsiaTheme="majorEastAsia" w:hAnsi="Times New Roman" w:cstheme="majorBidi"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22350"/>
    <w:rPr>
      <w:rFonts w:asciiTheme="majorHAnsi" w:eastAsia="Times New Roman" w:hAnsiTheme="majorHAnsi" w:cs="Times New Roman"/>
      <w:b/>
      <w:i/>
      <w:color w:val="76923C" w:themeColor="accent3" w:themeShade="BF"/>
      <w:spacing w:val="2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22350"/>
    <w:rPr>
      <w:rFonts w:asciiTheme="majorHAnsi" w:eastAsia="Times New Roman" w:hAnsiTheme="majorHAnsi" w:cs="Times New Roman"/>
      <w:color w:val="4E6128" w:themeColor="accent3" w:themeShade="7F"/>
      <w:spacing w:val="1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22350"/>
    <w:rPr>
      <w:rFonts w:asciiTheme="majorHAnsi" w:eastAsia="Times New Roman" w:hAnsiTheme="majorHAnsi" w:cs="Times New Roman"/>
      <w:i/>
      <w:color w:val="4E6128" w:themeColor="accent3" w:themeShade="7F"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122350"/>
    <w:rPr>
      <w:rFonts w:asciiTheme="majorHAnsi" w:eastAsia="Times New Roman" w:hAnsiTheme="majorHAnsi" w:cs="Times New Roman"/>
      <w:color w:val="4F81BD" w:themeColor="accent1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sid w:val="00122350"/>
    <w:rPr>
      <w:rFonts w:asciiTheme="majorHAnsi" w:eastAsia="Times New Roman" w:hAnsiTheme="majorHAnsi" w:cs="Times New Roman"/>
      <w:i/>
      <w:color w:val="4F81BD" w:themeColor="accent1"/>
      <w:spacing w:val="10"/>
      <w:sz w:val="22"/>
    </w:rPr>
  </w:style>
  <w:style w:type="paragraph" w:styleId="Title">
    <w:name w:val="Title"/>
    <w:basedOn w:val="Normal"/>
    <w:link w:val="TitleChar"/>
    <w:qFormat/>
    <w:rsid w:val="00122350"/>
    <w:pPr>
      <w:pBdr>
        <w:bottom w:val="single" w:sz="8" w:space="4" w:color="4F81BD" w:themeColor="accent1"/>
      </w:pBdr>
      <w:tabs>
        <w:tab w:val="left" w:pos="600"/>
      </w:tabs>
      <w:spacing w:before="120"/>
      <w:contextualSpacing/>
      <w:jc w:val="center"/>
    </w:pPr>
    <w:rPr>
      <w:rFonts w:asciiTheme="majorHAnsi" w:eastAsia="Times New Roman" w:hAnsiTheme="majorHAnsi" w:cs="Times New Roman"/>
      <w:b/>
      <w:smallCaps/>
      <w:color w:val="4F81BD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122350"/>
    <w:rPr>
      <w:rFonts w:asciiTheme="majorHAnsi" w:eastAsia="Times New Roman" w:hAnsiTheme="majorHAnsi" w:cs="Times New Roman"/>
      <w:b/>
      <w:smallCaps/>
      <w:color w:val="4F81BD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122350"/>
    <w:pPr>
      <w:tabs>
        <w:tab w:val="left" w:pos="600"/>
      </w:tabs>
      <w:spacing w:before="120" w:after="480"/>
      <w:jc w:val="center"/>
    </w:pPr>
    <w:rPr>
      <w:rFonts w:asciiTheme="majorHAnsi" w:eastAsia="Times New Roman" w:hAnsiTheme="majorHAnsi" w:cstheme="minorHAns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350"/>
    <w:rPr>
      <w:rFonts w:asciiTheme="majorHAnsi" w:eastAsia="Times New Roman" w:hAnsiTheme="majorHAnsi" w:cstheme="minorHAnsi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921E8D"/>
    <w:pPr>
      <w:tabs>
        <w:tab w:val="left" w:pos="600"/>
      </w:tabs>
      <w:spacing w:before="120" w:line="216" w:lineRule="auto"/>
      <w:jc w:val="center"/>
    </w:pPr>
    <w:rPr>
      <w:rFonts w:eastAsia="Times New Roman" w:cs="Times New Roman"/>
      <w:b/>
      <w:bCs/>
      <w:smallCaps/>
      <w:color w:val="4F81BD" w:themeColor="accent1"/>
      <w:spacing w:val="10"/>
      <w:szCs w:val="18"/>
    </w:rPr>
  </w:style>
  <w:style w:type="paragraph" w:styleId="BlockText">
    <w:name w:val="Block Text"/>
    <w:aliases w:val="Block Quote"/>
    <w:uiPriority w:val="40"/>
    <w:rsid w:val="00122350"/>
    <w:pPr>
      <w:pBdr>
        <w:top w:val="single" w:sz="2" w:space="10" w:color="95B3D7" w:themeColor="accent1" w:themeTint="99"/>
        <w:bottom w:val="single" w:sz="24" w:space="10" w:color="95B3D7" w:themeColor="accent1" w:themeTint="99"/>
      </w:pBdr>
      <w:spacing w:after="280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122350"/>
    <w:rPr>
      <w:rFonts w:asciiTheme="majorHAnsi" w:hAnsiTheme="majorHAnsi" w:cs="Times New Roman"/>
      <w:i/>
      <w:color w:val="F79646" w:themeColor="accent6"/>
      <w:sz w:val="20"/>
      <w:szCs w:val="20"/>
    </w:rPr>
  </w:style>
  <w:style w:type="character" w:styleId="Emphasis">
    <w:name w:val="Emphasis"/>
    <w:uiPriority w:val="20"/>
    <w:qFormat/>
    <w:rsid w:val="00122350"/>
    <w:rPr>
      <w:b/>
      <w:i/>
      <w:color w:val="404040" w:themeColor="text1" w:themeTint="BF"/>
      <w:spacing w:val="2"/>
      <w:w w:val="100"/>
    </w:rPr>
  </w:style>
  <w:style w:type="character" w:styleId="IntenseEmphasis">
    <w:name w:val="Intense Emphasis"/>
    <w:basedOn w:val="DefaultParagraphFont"/>
    <w:uiPriority w:val="21"/>
    <w:qFormat/>
    <w:rsid w:val="00122350"/>
    <w:rPr>
      <w:rFonts w:asciiTheme="minorHAnsi" w:hAnsiTheme="minorHAnsi" w:cs="Times New Roman"/>
      <w:b/>
      <w:i/>
      <w:smallCaps/>
      <w:color w:val="C0504D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122350"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tabs>
        <w:tab w:val="left" w:pos="600"/>
      </w:tabs>
      <w:spacing w:before="120"/>
      <w:ind w:left="1440" w:right="1440"/>
      <w:jc w:val="center"/>
    </w:pPr>
    <w:rPr>
      <w:rFonts w:asciiTheme="majorHAnsi" w:eastAsia="Times New Roman" w:hAnsiTheme="majorHAnsi" w:cs="Times New Roman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350"/>
    <w:rPr>
      <w:rFonts w:asciiTheme="majorHAnsi" w:eastAsia="Times New Roman" w:hAnsiTheme="majorHAnsi" w:cs="Times New Roman"/>
      <w:i/>
      <w:color w:val="FFFFFF" w:themeColor="background1"/>
      <w:sz w:val="32"/>
      <w:shd w:val="clear" w:color="auto" w:fill="4F81BD" w:themeFill="accent1"/>
    </w:rPr>
  </w:style>
  <w:style w:type="character" w:styleId="IntenseReference">
    <w:name w:val="Intense Reference"/>
    <w:basedOn w:val="DefaultParagraphFont"/>
    <w:uiPriority w:val="32"/>
    <w:qFormat/>
    <w:rsid w:val="00122350"/>
    <w:rPr>
      <w:rFonts w:cs="Times New Roman"/>
      <w:b/>
      <w:color w:val="4F81BD" w:themeColor="accent1"/>
      <w:sz w:val="22"/>
      <w:szCs w:val="20"/>
      <w:u w:val="single"/>
    </w:rPr>
  </w:style>
  <w:style w:type="paragraph" w:styleId="ListBullet">
    <w:name w:val="List Bullet"/>
    <w:basedOn w:val="Normal"/>
    <w:unhideWhenUsed/>
    <w:qFormat/>
    <w:rsid w:val="00122350"/>
    <w:pPr>
      <w:numPr>
        <w:numId w:val="1"/>
      </w:numPr>
      <w:tabs>
        <w:tab w:val="left" w:pos="600"/>
      </w:tabs>
      <w:spacing w:before="120"/>
      <w:contextualSpacing/>
      <w:jc w:val="both"/>
    </w:pPr>
    <w:rPr>
      <w:rFonts w:eastAsia="Times New Roman" w:cs="Times New Roman"/>
      <w:color w:val="000000"/>
    </w:rPr>
  </w:style>
  <w:style w:type="paragraph" w:styleId="ListBullet2">
    <w:name w:val="List Bullet 2"/>
    <w:basedOn w:val="Normal"/>
    <w:uiPriority w:val="36"/>
    <w:unhideWhenUsed/>
    <w:qFormat/>
    <w:rsid w:val="00122350"/>
    <w:pPr>
      <w:numPr>
        <w:numId w:val="2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ListBullet3">
    <w:name w:val="List Bullet 3"/>
    <w:basedOn w:val="Normal"/>
    <w:uiPriority w:val="36"/>
    <w:unhideWhenUsed/>
    <w:qFormat/>
    <w:rsid w:val="00122350"/>
    <w:pPr>
      <w:numPr>
        <w:numId w:val="3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ListBullet4">
    <w:name w:val="List Bullet 4"/>
    <w:basedOn w:val="Normal"/>
    <w:uiPriority w:val="36"/>
    <w:unhideWhenUsed/>
    <w:qFormat/>
    <w:rsid w:val="00122350"/>
    <w:pPr>
      <w:numPr>
        <w:numId w:val="4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ListBullet5">
    <w:name w:val="List Bullet 5"/>
    <w:basedOn w:val="Normal"/>
    <w:uiPriority w:val="36"/>
    <w:unhideWhenUsed/>
    <w:qFormat/>
    <w:rsid w:val="00122350"/>
    <w:pPr>
      <w:numPr>
        <w:numId w:val="5"/>
      </w:num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paragraph" w:styleId="NoSpacing">
    <w:name w:val="No Spacing"/>
    <w:basedOn w:val="Normal"/>
    <w:uiPriority w:val="1"/>
    <w:qFormat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122350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122350"/>
    <w:rPr>
      <w:rFonts w:ascii="Times New Roman" w:eastAsia="Times New Roman" w:hAnsi="Times New Roman" w:cs="Times New Roman"/>
      <w:i/>
      <w:color w:val="7F7F7F" w:themeColor="background1" w:themeShade="7F"/>
      <w:sz w:val="22"/>
    </w:rPr>
  </w:style>
  <w:style w:type="character" w:styleId="Strong">
    <w:name w:val="Strong"/>
    <w:uiPriority w:val="22"/>
    <w:qFormat/>
    <w:rsid w:val="00122350"/>
    <w:rPr>
      <w:rFonts w:asciiTheme="minorHAnsi" w:hAnsiTheme="minorHAnsi"/>
      <w:b/>
      <w:color w:val="C0504D" w:themeColor="accent2"/>
    </w:rPr>
  </w:style>
  <w:style w:type="character" w:styleId="SubtleEmphasis">
    <w:name w:val="Subtle Emphasis"/>
    <w:basedOn w:val="DefaultParagraphFont"/>
    <w:uiPriority w:val="19"/>
    <w:qFormat/>
    <w:rsid w:val="00122350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22350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59"/>
    <w:rsid w:val="00122350"/>
    <w:rPr>
      <w:rFonts w:eastAsiaTheme="minorHAnsi" w:cs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662"/>
      <w:jc w:val="both"/>
    </w:pPr>
    <w:rPr>
      <w:rFonts w:eastAsia="Times New Roman" w:cs="Times New Roman"/>
      <w:smallCaps/>
      <w:noProof/>
      <w:color w:val="000000"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878"/>
      <w:jc w:val="both"/>
    </w:pPr>
    <w:rPr>
      <w:rFonts w:eastAsia="Times New Roman" w:cs="Times New Roman"/>
      <w:smallCaps/>
      <w:noProof/>
      <w:color w:val="000000"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094"/>
      <w:jc w:val="both"/>
    </w:pPr>
    <w:rPr>
      <w:rFonts w:eastAsia="Times New Roman" w:cs="Times New Roman"/>
      <w:smallCaps/>
      <w:noProof/>
      <w:color w:val="000000"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325"/>
      <w:jc w:val="both"/>
    </w:pPr>
    <w:rPr>
      <w:rFonts w:eastAsia="Times New Roman" w:cs="Times New Roman"/>
      <w:smallCaps/>
      <w:noProof/>
      <w:color w:val="000000"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540"/>
      <w:jc w:val="both"/>
    </w:pPr>
    <w:rPr>
      <w:rFonts w:eastAsia="Times New Roman" w:cs="Times New Roman"/>
      <w:smallCaps/>
      <w:noProof/>
      <w:color w:val="000000"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22350"/>
    <w:pPr>
      <w:tabs>
        <w:tab w:val="left" w:pos="600"/>
        <w:tab w:val="right" w:leader="dot" w:pos="8630"/>
      </w:tabs>
      <w:spacing w:before="120" w:after="40"/>
      <w:ind w:left="1760"/>
      <w:jc w:val="both"/>
    </w:pPr>
    <w:rPr>
      <w:rFonts w:eastAsia="Times New Roman" w:cs="Times New Roman"/>
      <w:smallCaps/>
      <w:noProof/>
      <w:color w:val="000000"/>
    </w:rPr>
  </w:style>
  <w:style w:type="paragraph" w:styleId="BodyText">
    <w:name w:val="Body Text"/>
    <w:basedOn w:val="Normal"/>
    <w:link w:val="BodyTextChar"/>
    <w:rsid w:val="00122350"/>
    <w:pPr>
      <w:tabs>
        <w:tab w:val="left" w:pos="600"/>
      </w:tabs>
      <w:spacing w:before="120" w:after="220" w:line="220" w:lineRule="atLeast"/>
      <w:ind w:left="1080"/>
      <w:jc w:val="both"/>
    </w:pPr>
    <w:rPr>
      <w:rFonts w:eastAsia="Times New Roman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22350"/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921E8D"/>
    <w:pPr>
      <w:tabs>
        <w:tab w:val="left" w:pos="600"/>
      </w:tabs>
      <w:spacing w:before="120" w:after="200" w:line="276" w:lineRule="auto"/>
      <w:ind w:left="720"/>
      <w:contextualSpacing/>
      <w:jc w:val="both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color w:val="000000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350"/>
    <w:rPr>
      <w:rFonts w:ascii="Times New Roman" w:eastAsia="Times New Roman" w:hAnsi="Times New Roman" w:cs="Times New Roman"/>
      <w:color w:val="000000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235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2235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spacing w:val="0"/>
    </w:rPr>
  </w:style>
  <w:style w:type="paragraph" w:styleId="PlainText">
    <w:name w:val="Plain Text"/>
    <w:basedOn w:val="Normal"/>
    <w:link w:val="PlainTextChar"/>
    <w:uiPriority w:val="99"/>
    <w:unhideWhenUsed/>
    <w:rsid w:val="00122350"/>
    <w:pPr>
      <w:tabs>
        <w:tab w:val="left" w:pos="600"/>
      </w:tabs>
      <w:spacing w:before="120"/>
      <w:jc w:val="both"/>
    </w:pPr>
    <w:rPr>
      <w:rFonts w:ascii="Courier" w:eastAsia="Cambria" w:hAnsi="Courier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350"/>
    <w:rPr>
      <w:rFonts w:ascii="Courier" w:eastAsia="Cambria" w:hAnsi="Courier" w:cs="Times New Roman"/>
      <w:sz w:val="21"/>
      <w:szCs w:val="21"/>
    </w:rPr>
  </w:style>
  <w:style w:type="paragraph" w:customStyle="1" w:styleId="ResHighlightBox">
    <w:name w:val="Res Highlight Box"/>
    <w:basedOn w:val="Normal"/>
    <w:uiPriority w:val="99"/>
    <w:rsid w:val="00122350"/>
    <w:pPr>
      <w:widowControl w:val="0"/>
      <w:tabs>
        <w:tab w:val="left" w:pos="600"/>
        <w:tab w:val="num" w:pos="1080"/>
      </w:tabs>
      <w:spacing w:before="40" w:after="40"/>
      <w:ind w:left="1080" w:hanging="360"/>
      <w:jc w:val="both"/>
    </w:pPr>
    <w:rPr>
      <w:rFonts w:ascii="Arial Narrow" w:eastAsia="Times New Roman" w:hAnsi="Arial Narrow" w:cs="Times New Roman"/>
      <w:sz w:val="20"/>
    </w:rPr>
  </w:style>
  <w:style w:type="paragraph" w:customStyle="1" w:styleId="detailswbullets1">
    <w:name w:val="details w/bullets 1"/>
    <w:basedOn w:val="Normal"/>
    <w:link w:val="detailswbullets1Char"/>
    <w:rsid w:val="00122350"/>
    <w:pPr>
      <w:numPr>
        <w:numId w:val="6"/>
      </w:numPr>
      <w:tabs>
        <w:tab w:val="left" w:pos="600"/>
      </w:tabs>
      <w:spacing w:before="120"/>
      <w:jc w:val="both"/>
    </w:pPr>
    <w:rPr>
      <w:rFonts w:eastAsia="Times New Roman" w:cs="Times New Roman"/>
      <w:sz w:val="20"/>
    </w:rPr>
  </w:style>
  <w:style w:type="character" w:customStyle="1" w:styleId="detailswbullets1Char">
    <w:name w:val="details w/bullets 1 Char"/>
    <w:basedOn w:val="DefaultParagraphFont"/>
    <w:link w:val="detailswbullets1"/>
    <w:rsid w:val="00122350"/>
    <w:rPr>
      <w:rFonts w:ascii="Times New Roman" w:eastAsia="Times New Roman" w:hAnsi="Times New Roman" w:cs="Times New Roman"/>
      <w:color w:val="404040" w:themeColor="text1" w:themeTint="BF"/>
      <w:sz w:val="20"/>
    </w:rPr>
  </w:style>
  <w:style w:type="paragraph" w:customStyle="1" w:styleId="DataField11pt-Single">
    <w:name w:val="Data Field 11pt-Single"/>
    <w:basedOn w:val="Normal"/>
    <w:link w:val="DataField11pt-SingleChar"/>
    <w:rsid w:val="00122350"/>
    <w:pPr>
      <w:tabs>
        <w:tab w:val="left" w:pos="600"/>
      </w:tabs>
      <w:autoSpaceDE w:val="0"/>
      <w:autoSpaceDN w:val="0"/>
      <w:spacing w:before="120"/>
      <w:jc w:val="both"/>
    </w:pPr>
    <w:rPr>
      <w:rFonts w:eastAsia="Times New Roman" w:cs="Arial"/>
    </w:rPr>
  </w:style>
  <w:style w:type="character" w:customStyle="1" w:styleId="DataField11pt-SingleChar">
    <w:name w:val="Data Field 11pt-Single Char"/>
    <w:basedOn w:val="DefaultParagraphFont"/>
    <w:link w:val="DataField11pt-Single"/>
    <w:rsid w:val="00122350"/>
    <w:rPr>
      <w:rFonts w:ascii="Times New Roman" w:eastAsia="Times New Roman" w:hAnsi="Times New Roman" w:cs="Arial"/>
      <w:sz w:val="22"/>
    </w:rPr>
  </w:style>
  <w:style w:type="paragraph" w:customStyle="1" w:styleId="tablecellbody">
    <w:name w:val="tablecellbody"/>
    <w:basedOn w:val="Normal"/>
    <w:uiPriority w:val="99"/>
    <w:rsid w:val="00122350"/>
    <w:pPr>
      <w:tabs>
        <w:tab w:val="left" w:pos="600"/>
      </w:tabs>
      <w:spacing w:before="120" w:line="360" w:lineRule="auto"/>
      <w:jc w:val="both"/>
    </w:pPr>
    <w:rPr>
      <w:rFonts w:eastAsia="Calibri" w:cs="Arial"/>
    </w:rPr>
  </w:style>
  <w:style w:type="paragraph" w:customStyle="1" w:styleId="TableBullet">
    <w:name w:val="Table Bullet"/>
    <w:aliases w:val="tb"/>
    <w:rsid w:val="00122350"/>
    <w:pPr>
      <w:numPr>
        <w:ilvl w:val="1"/>
        <w:numId w:val="7"/>
      </w:numPr>
      <w:tabs>
        <w:tab w:val="clear" w:pos="1440"/>
        <w:tab w:val="num" w:pos="720"/>
      </w:tabs>
      <w:ind w:left="720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TableBulletNumbered">
    <w:name w:val="Table Bullet Numbered"/>
    <w:rsid w:val="00122350"/>
    <w:pPr>
      <w:tabs>
        <w:tab w:val="num" w:pos="1440"/>
      </w:tabs>
      <w:spacing w:before="60" w:after="60"/>
      <w:ind w:left="1440" w:hanging="360"/>
      <w:jc w:val="both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ResHeading">
    <w:name w:val="Res Heading"/>
    <w:basedOn w:val="Normal"/>
    <w:rsid w:val="00122350"/>
    <w:pPr>
      <w:widowControl w:val="0"/>
      <w:tabs>
        <w:tab w:val="left" w:pos="600"/>
      </w:tabs>
      <w:spacing w:before="120"/>
      <w:jc w:val="both"/>
    </w:pPr>
    <w:rPr>
      <w:rFonts w:eastAsia="Times New Roman" w:cs="Times New Roman"/>
      <w:b/>
    </w:rPr>
  </w:style>
  <w:style w:type="paragraph" w:customStyle="1" w:styleId="ResBullet">
    <w:name w:val="Res Bullet"/>
    <w:basedOn w:val="ListBullet"/>
    <w:rsid w:val="00122350"/>
    <w:pPr>
      <w:widowControl w:val="0"/>
      <w:numPr>
        <w:numId w:val="0"/>
      </w:numPr>
      <w:tabs>
        <w:tab w:val="num" w:pos="360"/>
      </w:tabs>
      <w:spacing w:before="40" w:after="40"/>
      <w:ind w:left="360" w:hanging="360"/>
      <w:contextualSpacing w:val="0"/>
    </w:pPr>
    <w:rPr>
      <w:color w:val="auto"/>
    </w:rPr>
  </w:style>
  <w:style w:type="paragraph" w:customStyle="1" w:styleId="JobTitle">
    <w:name w:val="Job Title"/>
    <w:next w:val="Normal"/>
    <w:link w:val="JobTitleChar"/>
    <w:rsid w:val="00122350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character" w:customStyle="1" w:styleId="JobTitleChar">
    <w:name w:val="Job Title Char"/>
    <w:basedOn w:val="DefaultParagraphFont"/>
    <w:link w:val="JobTitle"/>
    <w:rsid w:val="00122350"/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ResBoldText">
    <w:name w:val="Res Bold Text"/>
    <w:basedOn w:val="Normal"/>
    <w:rsid w:val="00122350"/>
    <w:pPr>
      <w:keepLines/>
      <w:widowControl w:val="0"/>
      <w:tabs>
        <w:tab w:val="left" w:pos="600"/>
      </w:tabs>
      <w:spacing w:before="120"/>
      <w:jc w:val="both"/>
    </w:pPr>
    <w:rPr>
      <w:rFonts w:eastAsia="Times New Roman" w:cs="Times New Roman"/>
      <w:b/>
      <w:color w:val="000000"/>
      <w:szCs w:val="22"/>
    </w:rPr>
  </w:style>
  <w:style w:type="paragraph" w:customStyle="1" w:styleId="ROBullet2">
    <w:name w:val="RO_Bullet 2"/>
    <w:basedOn w:val="Normal"/>
    <w:rsid w:val="00122350"/>
    <w:pPr>
      <w:tabs>
        <w:tab w:val="left" w:pos="600"/>
        <w:tab w:val="num" w:pos="720"/>
      </w:tabs>
      <w:spacing w:before="120" w:after="120"/>
      <w:ind w:left="720" w:hanging="360"/>
      <w:jc w:val="both"/>
    </w:pPr>
    <w:rPr>
      <w:rFonts w:ascii="Arial Narrow" w:eastAsia="Times New Roman" w:hAnsi="Arial Narrow" w:cs="Times New Roman"/>
    </w:rPr>
  </w:style>
  <w:style w:type="paragraph" w:styleId="CommentText">
    <w:name w:val="annotation text"/>
    <w:basedOn w:val="Normal"/>
    <w:link w:val="CommentTextChar"/>
    <w:semiHidden/>
    <w:rsid w:val="00122350"/>
    <w:pPr>
      <w:tabs>
        <w:tab w:val="left" w:pos="600"/>
      </w:tabs>
      <w:spacing w:before="120"/>
      <w:jc w:val="both"/>
    </w:pPr>
    <w:rPr>
      <w:rFonts w:eastAsia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122350"/>
    <w:rPr>
      <w:rFonts w:ascii="Times New Roman" w:eastAsia="Times New Roman" w:hAnsi="Times New Roman" w:cs="Times New Roman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22350"/>
    <w:pPr>
      <w:tabs>
        <w:tab w:val="left" w:pos="600"/>
      </w:tabs>
      <w:spacing w:before="120" w:after="120" w:line="480" w:lineRule="auto"/>
      <w:jc w:val="both"/>
    </w:pPr>
    <w:rPr>
      <w:rFonts w:eastAsia="Times New Roman" w:cs="Times New Roman"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22350"/>
    <w:rPr>
      <w:rFonts w:ascii="Times New Roman" w:eastAsia="Times New Roman" w:hAnsi="Times New Roman" w:cs="Times New Roman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2350"/>
    <w:rPr>
      <w:color w:val="800080" w:themeColor="followedHyperlink"/>
      <w:u w:val="single"/>
    </w:rPr>
  </w:style>
  <w:style w:type="paragraph" w:customStyle="1" w:styleId="PropBodyText">
    <w:name w:val="Prop Body Text"/>
    <w:basedOn w:val="BodyText"/>
    <w:link w:val="PropBodyTextChar"/>
    <w:qFormat/>
    <w:rsid w:val="00122350"/>
    <w:pPr>
      <w:widowControl w:val="0"/>
      <w:spacing w:after="120" w:line="240" w:lineRule="auto"/>
      <w:ind w:left="0"/>
    </w:pPr>
    <w:rPr>
      <w:sz w:val="22"/>
      <w:szCs w:val="22"/>
    </w:rPr>
  </w:style>
  <w:style w:type="character" w:customStyle="1" w:styleId="PropBodyTextChar">
    <w:name w:val="Prop Body Text Char"/>
    <w:basedOn w:val="BodyTextChar"/>
    <w:link w:val="PropBodyText"/>
    <w:rsid w:val="00122350"/>
    <w:rPr>
      <w:rFonts w:ascii="Times New Roman" w:eastAsia="Times New Roman" w:hAnsi="Times New Roman" w:cs="Times New Roman"/>
      <w:sz w:val="22"/>
      <w:szCs w:val="22"/>
    </w:rPr>
  </w:style>
  <w:style w:type="paragraph" w:customStyle="1" w:styleId="mainbullet">
    <w:name w:val="main bullet"/>
    <w:basedOn w:val="Normal"/>
    <w:qFormat/>
    <w:rsid w:val="00122350"/>
    <w:pPr>
      <w:widowControl w:val="0"/>
      <w:numPr>
        <w:numId w:val="8"/>
      </w:numPr>
      <w:tabs>
        <w:tab w:val="left" w:pos="600"/>
      </w:tabs>
      <w:spacing w:before="120"/>
      <w:jc w:val="both"/>
    </w:pPr>
    <w:rPr>
      <w:rFonts w:eastAsia="Times New Roman" w:cs="Times New Roman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122350"/>
    <w:rPr>
      <w:sz w:val="16"/>
      <w:szCs w:val="16"/>
    </w:rPr>
  </w:style>
  <w:style w:type="paragraph" w:customStyle="1" w:styleId="PSITableBullet2">
    <w:name w:val="PSI Table Bullet 2"/>
    <w:basedOn w:val="PSIBullet1"/>
    <w:autoRedefine/>
    <w:rsid w:val="00122350"/>
    <w:pPr>
      <w:jc w:val="left"/>
    </w:pPr>
    <w:rPr>
      <w:rFonts w:ascii="Arial Narrow" w:hAnsi="Arial Narrow"/>
      <w:b/>
      <w:color w:val="000000"/>
      <w:sz w:val="20"/>
      <w:szCs w:val="20"/>
    </w:rPr>
  </w:style>
  <w:style w:type="paragraph" w:customStyle="1" w:styleId="PSIBullet1">
    <w:name w:val="PSI Bullet 1"/>
    <w:basedOn w:val="Normal"/>
    <w:autoRedefine/>
    <w:rsid w:val="00122350"/>
    <w:pPr>
      <w:tabs>
        <w:tab w:val="num" w:pos="360"/>
        <w:tab w:val="left" w:pos="600"/>
      </w:tabs>
      <w:spacing w:before="40" w:after="120"/>
      <w:ind w:left="360" w:hanging="360"/>
      <w:jc w:val="both"/>
    </w:pPr>
    <w:rPr>
      <w:rFonts w:eastAsia="Times New Roman" w:cs="Times New Roman"/>
    </w:rPr>
  </w:style>
  <w:style w:type="paragraph" w:customStyle="1" w:styleId="PSITableBody">
    <w:name w:val="PSI Table Body"/>
    <w:basedOn w:val="Normal"/>
    <w:autoRedefine/>
    <w:rsid w:val="00122350"/>
    <w:pPr>
      <w:tabs>
        <w:tab w:val="left" w:pos="600"/>
      </w:tabs>
      <w:spacing w:before="60" w:after="60"/>
      <w:jc w:val="both"/>
    </w:pPr>
    <w:rPr>
      <w:rFonts w:eastAsia="Times New Roman" w:cs="Times New Roman"/>
      <w:b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350"/>
    <w:pPr>
      <w:spacing w:after="160"/>
    </w:pPr>
    <w:rPr>
      <w:rFonts w:asciiTheme="minorHAnsi" w:eastAsiaTheme="minorHAnsi" w:hAnsiTheme="minorHAnsi"/>
      <w:b/>
      <w:bCs/>
      <w:color w:val="000000" w:themeColor="text1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350"/>
    <w:rPr>
      <w:rFonts w:ascii="Times New Roman" w:eastAsiaTheme="minorHAnsi" w:hAnsi="Times New Roman" w:cs="Times New Roman"/>
      <w:b/>
      <w:bCs/>
      <w:color w:val="000000" w:themeColor="text1"/>
      <w:sz w:val="20"/>
    </w:rPr>
  </w:style>
  <w:style w:type="paragraph" w:customStyle="1" w:styleId="WCTableTextBold">
    <w:name w:val="WC Table Text Bold"/>
    <w:basedOn w:val="Normal"/>
    <w:link w:val="WCTableTextBoldChar"/>
    <w:uiPriority w:val="99"/>
    <w:rsid w:val="00122350"/>
    <w:pPr>
      <w:tabs>
        <w:tab w:val="left" w:pos="600"/>
      </w:tabs>
      <w:spacing w:before="60" w:after="60"/>
      <w:jc w:val="both"/>
    </w:pPr>
    <w:rPr>
      <w:rFonts w:eastAsia="Times New Roman" w:cs="Arial"/>
      <w:b/>
      <w:bCs/>
      <w:color w:val="000000"/>
      <w:sz w:val="18"/>
      <w:szCs w:val="18"/>
    </w:rPr>
  </w:style>
  <w:style w:type="character" w:customStyle="1" w:styleId="WCTableTextBoldChar">
    <w:name w:val="WC Table Text Bold Char"/>
    <w:basedOn w:val="DefaultParagraphFont"/>
    <w:link w:val="WCTableTextBold"/>
    <w:uiPriority w:val="99"/>
    <w:locked/>
    <w:rsid w:val="00122350"/>
    <w:rPr>
      <w:rFonts w:ascii="Times New Roman" w:eastAsia="Times New Roman" w:hAnsi="Times New Roman" w:cs="Arial"/>
      <w:b/>
      <w:bCs/>
      <w:color w:val="000000"/>
      <w:sz w:val="18"/>
      <w:szCs w:val="18"/>
    </w:rPr>
  </w:style>
  <w:style w:type="paragraph" w:customStyle="1" w:styleId="xmsonormal">
    <w:name w:val="x_msonormal"/>
    <w:basedOn w:val="Normal"/>
    <w:rsid w:val="00122350"/>
    <w:pPr>
      <w:tabs>
        <w:tab w:val="left" w:pos="600"/>
      </w:tabs>
      <w:spacing w:before="100" w:beforeAutospacing="1" w:after="100" w:afterAutospacing="1"/>
      <w:jc w:val="both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122350"/>
    <w:pPr>
      <w:tabs>
        <w:tab w:val="left" w:pos="600"/>
      </w:tabs>
      <w:spacing w:before="100" w:beforeAutospacing="1" w:after="100" w:afterAutospacing="1"/>
      <w:jc w:val="both"/>
    </w:pPr>
    <w:rPr>
      <w:rFonts w:eastAsia="Times New Roman" w:cs="Times New Roman"/>
    </w:rPr>
  </w:style>
  <w:style w:type="character" w:customStyle="1" w:styleId="dnnalignleft">
    <w:name w:val="dnnalignleft"/>
    <w:basedOn w:val="DefaultParagraphFont"/>
    <w:rsid w:val="00122350"/>
  </w:style>
  <w:style w:type="paragraph" w:customStyle="1" w:styleId="TableHeader">
    <w:name w:val="Table Header"/>
    <w:basedOn w:val="Normal"/>
    <w:link w:val="TableHeaderChar"/>
    <w:unhideWhenUsed/>
    <w:rsid w:val="00122350"/>
    <w:pPr>
      <w:widowControl w:val="0"/>
      <w:tabs>
        <w:tab w:val="left" w:pos="600"/>
      </w:tabs>
      <w:spacing w:before="120"/>
      <w:jc w:val="both"/>
    </w:pPr>
    <w:rPr>
      <w:rFonts w:ascii="Arial Narrow" w:eastAsia="Times New Roman" w:hAnsi="Arial Narrow" w:cs="Times New Roman"/>
      <w:b/>
      <w:sz w:val="20"/>
      <w:lang w:bidi="en-US"/>
    </w:rPr>
  </w:style>
  <w:style w:type="character" w:customStyle="1" w:styleId="TableHeaderChar">
    <w:name w:val="Table Header Char"/>
    <w:basedOn w:val="DefaultParagraphFont"/>
    <w:link w:val="TableHeader"/>
    <w:rsid w:val="00122350"/>
    <w:rPr>
      <w:rFonts w:ascii="Arial Narrow" w:eastAsia="Times New Roman" w:hAnsi="Arial Narrow" w:cs="Times New Roman"/>
      <w:b/>
      <w:sz w:val="20"/>
      <w:lang w:bidi="en-US"/>
    </w:rPr>
  </w:style>
  <w:style w:type="paragraph" w:styleId="EnvelopeReturn">
    <w:name w:val="envelope return"/>
    <w:basedOn w:val="Normal"/>
    <w:semiHidden/>
    <w:rsid w:val="00122350"/>
    <w:pPr>
      <w:tabs>
        <w:tab w:val="left" w:pos="600"/>
      </w:tabs>
      <w:spacing w:before="120"/>
      <w:jc w:val="both"/>
    </w:pPr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2350"/>
    <w:pPr>
      <w:tabs>
        <w:tab w:val="left" w:pos="600"/>
      </w:tabs>
      <w:spacing w:before="120" w:after="120"/>
      <w:ind w:left="360"/>
      <w:jc w:val="both"/>
    </w:pPr>
    <w:rPr>
      <w:rFonts w:eastAsia="Times New Roman" w:cs="Times New Roman"/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2350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StyleBefore6pt">
    <w:name w:val="Style Before:  6 pt"/>
    <w:basedOn w:val="Normal"/>
    <w:uiPriority w:val="99"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sz w:val="20"/>
    </w:rPr>
  </w:style>
  <w:style w:type="paragraph" w:customStyle="1" w:styleId="Achievement">
    <w:name w:val="Achievement"/>
    <w:basedOn w:val="BodyText"/>
    <w:rsid w:val="00122350"/>
    <w:pPr>
      <w:numPr>
        <w:numId w:val="9"/>
      </w:numPr>
      <w:tabs>
        <w:tab w:val="clear" w:pos="360"/>
      </w:tabs>
      <w:spacing w:after="60"/>
    </w:pPr>
    <w:rPr>
      <w:rFonts w:ascii="Arial" w:hAnsi="Arial"/>
      <w:spacing w:val="-5"/>
    </w:rPr>
  </w:style>
  <w:style w:type="character" w:customStyle="1" w:styleId="body1">
    <w:name w:val="body1"/>
    <w:basedOn w:val="DefaultParagraphFont"/>
    <w:rsid w:val="00122350"/>
    <w:rPr>
      <w:rFonts w:ascii="Arial" w:hAnsi="Arial" w:cs="Arial" w:hint="default"/>
      <w:color w:val="333333"/>
      <w:sz w:val="18"/>
      <w:szCs w:val="18"/>
    </w:rPr>
  </w:style>
  <w:style w:type="paragraph" w:customStyle="1" w:styleId="Default">
    <w:name w:val="Default"/>
    <w:rsid w:val="00122350"/>
    <w:pPr>
      <w:autoSpaceDE w:val="0"/>
      <w:autoSpaceDN w:val="0"/>
      <w:adjustRightInd w:val="0"/>
    </w:pPr>
    <w:rPr>
      <w:rFonts w:ascii="Symbol" w:eastAsiaTheme="minorHAnsi" w:hAnsi="Symbol" w:cs="Symbol"/>
      <w:color w:val="000000"/>
    </w:rPr>
  </w:style>
  <w:style w:type="character" w:customStyle="1" w:styleId="subhead3">
    <w:name w:val="subhead3"/>
    <w:basedOn w:val="DefaultParagraphFont"/>
    <w:rsid w:val="00122350"/>
  </w:style>
  <w:style w:type="paragraph" w:customStyle="1" w:styleId="ProposalBodyText">
    <w:name w:val="Proposal Body Text"/>
    <w:basedOn w:val="Normal"/>
    <w:link w:val="ProposalBodyTextChar"/>
    <w:uiPriority w:val="99"/>
    <w:qFormat/>
    <w:rsid w:val="00122350"/>
    <w:pPr>
      <w:tabs>
        <w:tab w:val="left" w:pos="600"/>
      </w:tabs>
      <w:spacing w:before="120"/>
      <w:jc w:val="both"/>
    </w:pPr>
    <w:rPr>
      <w:rFonts w:eastAsia="Times New Roman" w:cs="Times New Roman"/>
      <w:color w:val="000000"/>
    </w:rPr>
  </w:style>
  <w:style w:type="character" w:customStyle="1" w:styleId="ProposalBodyTextChar">
    <w:name w:val="Proposal Body Text Char"/>
    <w:link w:val="ProposalBodyText"/>
    <w:uiPriority w:val="99"/>
    <w:rsid w:val="00122350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paraplain">
    <w:name w:val="para:plain"/>
    <w:basedOn w:val="Normal"/>
    <w:link w:val="paraplainChar1"/>
    <w:rsid w:val="00122350"/>
    <w:pPr>
      <w:tabs>
        <w:tab w:val="left" w:pos="360"/>
      </w:tabs>
      <w:spacing w:before="60"/>
      <w:ind w:firstLine="360"/>
      <w:jc w:val="both"/>
    </w:pPr>
    <w:rPr>
      <w:rFonts w:eastAsia="Times New Roman" w:cs="Times New Roman"/>
    </w:rPr>
  </w:style>
  <w:style w:type="character" w:customStyle="1" w:styleId="paraplainChar1">
    <w:name w:val="para:plain Char1"/>
    <w:basedOn w:val="DefaultParagraphFont"/>
    <w:link w:val="paraplain"/>
    <w:locked/>
    <w:rsid w:val="00122350"/>
    <w:rPr>
      <w:rFonts w:ascii="Times New Roman" w:eastAsia="Times New Roman" w:hAnsi="Times New Roman" w:cs="Times New Roman"/>
    </w:rPr>
  </w:style>
  <w:style w:type="table" w:styleId="MediumGrid1-Accent1">
    <w:name w:val="Medium Grid 1 Accent 1"/>
    <w:basedOn w:val="TableNormal"/>
    <w:uiPriority w:val="67"/>
    <w:rsid w:val="0012235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563B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Grid-Accent5">
    <w:name w:val="Light Grid Accent 5"/>
    <w:basedOn w:val="TableNormal"/>
    <w:uiPriority w:val="62"/>
    <w:rsid w:val="004E1D5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ghsp2cybhrb">
    <w:name w:val="ghsp2cybhrb"/>
    <w:basedOn w:val="DefaultParagraphFont"/>
    <w:rsid w:val="00325B0E"/>
  </w:style>
  <w:style w:type="character" w:customStyle="1" w:styleId="ggyb0kicjtb">
    <w:name w:val="ggyb0kicjtb"/>
    <w:basedOn w:val="DefaultParagraphFont"/>
    <w:rsid w:val="00D06704"/>
  </w:style>
  <w:style w:type="paragraph" w:styleId="Revision">
    <w:name w:val="Revision"/>
    <w:hidden/>
    <w:uiPriority w:val="99"/>
    <w:semiHidden/>
    <w:rsid w:val="00983924"/>
    <w:rPr>
      <w:rFonts w:ascii="Times New Roman" w:hAnsi="Times New Roman"/>
      <w:color w:val="404040" w:themeColor="text1" w:themeTint="BF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6364"/>
    <w:rPr>
      <w:rFonts w:ascii="Times New Roman" w:eastAsia="Times New Roman" w:hAnsi="Times New Roman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2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49C80BB43884C96E71D06B315DB51" ma:contentTypeVersion="2" ma:contentTypeDescription="Create a new document." ma:contentTypeScope="" ma:versionID="757c83c8920a816fc6307cd7ecb7c1f5">
  <xsd:schema xmlns:xsd="http://www.w3.org/2001/XMLSchema" xmlns:xs="http://www.w3.org/2001/XMLSchema" xmlns:p="http://schemas.microsoft.com/office/2006/metadata/properties" xmlns:ns2="82d97e62-4b5c-47c6-956e-dfd500822bdd" targetNamespace="http://schemas.microsoft.com/office/2006/metadata/properties" ma:root="true" ma:fieldsID="ea0ff399d0b52cc5196f8abcf47c4b86" ns2:_="">
    <xsd:import namespace="82d97e62-4b5c-47c6-956e-dfd500822b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97e62-4b5c-47c6-956e-dfd500822b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_dlc_DocId xmlns="82d97e62-4b5c-47c6-956e-dfd500822bdd">MXD7V2TMZD5C-59-1483</_dlc_DocId>
    <_dlc_DocIdUrl xmlns="82d97e62-4b5c-47c6-956e-dfd500822bdd">
      <Url>http://sps.audaciousinquiry.com/bizdev/_layouts/DocIdRedir.aspx?ID=MXD7V2TMZD5C-59-1483</Url>
      <Description>MXD7V2TMZD5C-59-1483</Description>
    </_dlc_DocIdUrl>
    <_dlc_DocIdPersistId xmlns="82d97e62-4b5c-47c6-956e-dfd500822bdd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25F23-1FFF-4797-9052-5E9B8F3F3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6DCD0E-4391-45BC-9901-768490F73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97e62-4b5c-47c6-956e-dfd500822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BBDE9-8692-4DF5-80FB-838DB42D06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03EE7D2-EA8C-426B-B599-8E71CA85D2B9}">
  <ds:schemaRefs>
    <ds:schemaRef ds:uri="http://schemas.microsoft.com/office/2006/metadata/properties"/>
    <ds:schemaRef ds:uri="82d97e62-4b5c-47c6-956e-dfd500822bdd"/>
  </ds:schemaRefs>
</ds:datastoreItem>
</file>

<file path=customXml/itemProps5.xml><?xml version="1.0" encoding="utf-8"?>
<ds:datastoreItem xmlns:ds="http://schemas.openxmlformats.org/officeDocument/2006/customXml" ds:itemID="{8637D0B7-7422-458E-983B-95AB2EB2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4525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Bashyam</dc:creator>
  <cp:lastModifiedBy>Ashwini More</cp:lastModifiedBy>
  <cp:revision>2</cp:revision>
  <cp:lastPrinted>2012-12-11T14:47:00Z</cp:lastPrinted>
  <dcterms:created xsi:type="dcterms:W3CDTF">2014-03-31T19:31:00Z</dcterms:created>
  <dcterms:modified xsi:type="dcterms:W3CDTF">2014-03-31T19:31:00Z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0x01010060649C80BB43884C96E71D06B315DB51</vt:lpwstr>
  </property>
  <property fmtid="{D5CDD505-2E9C-101B-9397-08002B2CF9AE}" pid="3" name="_dlc_DocIdItemGuid">
    <vt:lpwstr>c0058950-af44-4324-8097-66afde388af8</vt:lpwstr>
  </property>
  <property fmtid="{D5CDD505-2E9C-101B-9397-08002B2CF9AE}" pid="4" name="TemplateUrl">
    <vt:lpwstr/>
  </property>
  <property fmtid="{D5CDD505-2E9C-101B-9397-08002B2CF9AE}" pid="5" name="Order">
    <vt:r8>141800</vt:r8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